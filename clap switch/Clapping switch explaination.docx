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D17" w:rsidRDefault="008C296C">
      <w:pPr>
        <w:rPr>
          <w:b/>
          <w:bCs/>
          <w:sz w:val="52"/>
          <w:szCs w:val="52"/>
        </w:rPr>
      </w:pPr>
      <w:r w:rsidRPr="008C296C">
        <w:rPr>
          <w:b/>
          <w:bCs/>
          <w:sz w:val="52"/>
          <w:szCs w:val="52"/>
        </w:rPr>
        <w:t>Clapping switch</w:t>
      </w:r>
      <w:r>
        <w:rPr>
          <w:b/>
          <w:bCs/>
          <w:sz w:val="52"/>
          <w:szCs w:val="52"/>
        </w:rPr>
        <w:t>:</w:t>
      </w:r>
    </w:p>
    <w:p w:rsidR="008C296C" w:rsidRDefault="008C296C" w:rsidP="008C296C">
      <w:pPr>
        <w:pStyle w:val="rtejustify"/>
        <w:shd w:val="clear" w:color="auto" w:fill="FFFFFF"/>
        <w:spacing w:before="101" w:beforeAutospacing="0" w:after="101" w:afterAutospacing="0"/>
        <w:ind w:left="101" w:right="101"/>
        <w:jc w:val="both"/>
        <w:rPr>
          <w:rFonts w:ascii="Roboto" w:hAnsi="Roboto"/>
          <w:color w:val="565353"/>
          <w:sz w:val="23"/>
          <w:szCs w:val="23"/>
        </w:rPr>
      </w:pPr>
      <w:r>
        <w:rPr>
          <w:rFonts w:ascii="Roboto" w:hAnsi="Roboto"/>
          <w:color w:val="565353"/>
          <w:sz w:val="23"/>
          <w:szCs w:val="23"/>
        </w:rPr>
        <w:t>In this project we are going to make </w:t>
      </w:r>
      <w:r>
        <w:rPr>
          <w:rStyle w:val="Strong"/>
          <w:rFonts w:ascii="Roboto" w:hAnsi="Roboto"/>
          <w:color w:val="565353"/>
          <w:sz w:val="23"/>
          <w:szCs w:val="23"/>
        </w:rPr>
        <w:t>Clapper circuit</w:t>
      </w:r>
      <w:r>
        <w:rPr>
          <w:rFonts w:ascii="Roboto" w:hAnsi="Roboto"/>
          <w:color w:val="565353"/>
          <w:sz w:val="23"/>
          <w:szCs w:val="23"/>
        </w:rPr>
        <w:t> using the concept of </w:t>
      </w:r>
      <w:hyperlink r:id="rId5" w:history="1">
        <w:r>
          <w:rPr>
            <w:rStyle w:val="Hyperlink"/>
            <w:rFonts w:ascii="Roboto" w:hAnsi="Roboto"/>
            <w:color w:val="0053F9"/>
            <w:sz w:val="23"/>
            <w:szCs w:val="23"/>
          </w:rPr>
          <w:t>ADC</w:t>
        </w:r>
      </w:hyperlink>
      <w:r>
        <w:rPr>
          <w:rFonts w:ascii="Roboto" w:hAnsi="Roboto"/>
          <w:color w:val="565353"/>
          <w:sz w:val="23"/>
          <w:szCs w:val="23"/>
        </w:rPr>
        <w:t> (Analog to Digital Conversion) in ARDUINO UNO. We are going to use a MIC and Uno to sense the sound and trigger a response. This </w:t>
      </w:r>
      <w:r>
        <w:rPr>
          <w:rStyle w:val="Strong"/>
          <w:rFonts w:ascii="Roboto" w:hAnsi="Roboto"/>
          <w:color w:val="565353"/>
          <w:sz w:val="23"/>
          <w:szCs w:val="23"/>
        </w:rPr>
        <w:t>Clap ON Clap OFF switch</w:t>
      </w:r>
      <w:r>
        <w:rPr>
          <w:rFonts w:ascii="Roboto" w:hAnsi="Roboto"/>
          <w:color w:val="565353"/>
          <w:sz w:val="23"/>
          <w:szCs w:val="23"/>
        </w:rPr>
        <w:t> basically turns ON or OFF the device, by using the clap sound, as switch. We have previously built </w:t>
      </w:r>
      <w:hyperlink r:id="rId6" w:history="1">
        <w:r>
          <w:rPr>
            <w:rStyle w:val="Hyperlink"/>
            <w:rFonts w:ascii="Roboto" w:hAnsi="Roboto"/>
            <w:color w:val="0053F9"/>
            <w:sz w:val="23"/>
            <w:szCs w:val="23"/>
          </w:rPr>
          <w:t>Clap switch</w:t>
        </w:r>
      </w:hyperlink>
      <w:r>
        <w:rPr>
          <w:rFonts w:ascii="Roboto" w:hAnsi="Roboto"/>
          <w:color w:val="565353"/>
          <w:sz w:val="23"/>
          <w:szCs w:val="23"/>
        </w:rPr>
        <w:t> and </w:t>
      </w:r>
      <w:hyperlink r:id="rId7" w:history="1">
        <w:r>
          <w:rPr>
            <w:rStyle w:val="Hyperlink"/>
            <w:rFonts w:ascii="Roboto" w:hAnsi="Roboto"/>
            <w:color w:val="0053F9"/>
            <w:sz w:val="23"/>
            <w:szCs w:val="23"/>
          </w:rPr>
          <w:t>Clap ON Clap OFF switch</w:t>
        </w:r>
      </w:hyperlink>
      <w:r>
        <w:rPr>
          <w:rFonts w:ascii="Roboto" w:hAnsi="Roboto"/>
          <w:color w:val="565353"/>
          <w:sz w:val="23"/>
          <w:szCs w:val="23"/>
        </w:rPr>
        <w:t>, using 555 Timer IC.</w:t>
      </w:r>
    </w:p>
    <w:p w:rsidR="008C296C" w:rsidRDefault="008C296C" w:rsidP="008C296C">
      <w:pPr>
        <w:pStyle w:val="rtejustify"/>
        <w:shd w:val="clear" w:color="auto" w:fill="FFFFFF"/>
        <w:spacing w:before="101" w:beforeAutospacing="0" w:after="101" w:afterAutospacing="0"/>
        <w:ind w:left="101" w:right="101"/>
        <w:jc w:val="both"/>
        <w:rPr>
          <w:rFonts w:ascii="Roboto" w:hAnsi="Roboto"/>
          <w:color w:val="565353"/>
          <w:sz w:val="23"/>
          <w:szCs w:val="23"/>
        </w:rPr>
      </w:pPr>
      <w:r>
        <w:rPr>
          <w:noProof/>
        </w:rPr>
        <w:drawing>
          <wp:inline distT="0" distB="0" distL="0" distR="0">
            <wp:extent cx="5943600" cy="4180141"/>
            <wp:effectExtent l="0" t="0" r="0" b="0"/>
            <wp:docPr id="2" name="Picture 2" descr="Clap Switch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p Switch using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80141"/>
                    </a:xfrm>
                    <a:prstGeom prst="rect">
                      <a:avLst/>
                    </a:prstGeom>
                    <a:noFill/>
                    <a:ln>
                      <a:noFill/>
                    </a:ln>
                  </pic:spPr>
                </pic:pic>
              </a:graphicData>
            </a:graphic>
          </wp:inline>
        </w:drawing>
      </w:r>
    </w:p>
    <w:p w:rsidR="008C296C" w:rsidRDefault="008C296C" w:rsidP="008C296C">
      <w:pPr>
        <w:pStyle w:val="rtejustify"/>
        <w:shd w:val="clear" w:color="auto" w:fill="FFFFFF"/>
        <w:spacing w:before="101" w:beforeAutospacing="0" w:after="101" w:afterAutospacing="0"/>
        <w:ind w:left="101" w:right="101"/>
        <w:jc w:val="both"/>
        <w:rPr>
          <w:ins w:id="0" w:author="Unknown"/>
          <w:rFonts w:ascii="Roboto" w:hAnsi="Roboto"/>
          <w:color w:val="565353"/>
          <w:sz w:val="23"/>
          <w:szCs w:val="23"/>
        </w:rPr>
      </w:pPr>
      <w:ins w:id="1" w:author="Unknown">
        <w:r>
          <w:rPr>
            <w:rFonts w:ascii="Roboto" w:hAnsi="Roboto"/>
            <w:color w:val="565353"/>
            <w:sz w:val="23"/>
            <w:szCs w:val="23"/>
          </w:rPr>
          <w:t> </w:t>
        </w:r>
      </w:ins>
    </w:p>
    <w:p w:rsidR="008C296C" w:rsidRDefault="008C296C" w:rsidP="008C296C">
      <w:pPr>
        <w:pStyle w:val="rtejustify"/>
        <w:shd w:val="clear" w:color="auto" w:fill="FFFFFF"/>
        <w:spacing w:before="101" w:beforeAutospacing="0" w:after="101" w:afterAutospacing="0"/>
        <w:ind w:left="101" w:right="101"/>
        <w:jc w:val="both"/>
        <w:rPr>
          <w:ins w:id="2" w:author="Unknown"/>
          <w:rFonts w:ascii="Roboto" w:hAnsi="Roboto"/>
          <w:color w:val="565353"/>
          <w:sz w:val="23"/>
          <w:szCs w:val="23"/>
        </w:rPr>
      </w:pPr>
      <w:ins w:id="3" w:author="Unknown">
        <w:r>
          <w:rPr>
            <w:rFonts w:ascii="Roboto" w:hAnsi="Roboto"/>
            <w:color w:val="565353"/>
            <w:sz w:val="23"/>
            <w:szCs w:val="23"/>
          </w:rPr>
          <w:t xml:space="preserve">On clapping there will be a peak signal at the MIC which is much higher than </w:t>
        </w:r>
        <w:proofErr w:type="gramStart"/>
        <w:r>
          <w:rPr>
            <w:rFonts w:ascii="Roboto" w:hAnsi="Roboto"/>
            <w:color w:val="565353"/>
            <w:sz w:val="23"/>
            <w:szCs w:val="23"/>
          </w:rPr>
          <w:t>normal,</w:t>
        </w:r>
        <w:proofErr w:type="gramEnd"/>
        <w:r>
          <w:rPr>
            <w:rFonts w:ascii="Roboto" w:hAnsi="Roboto"/>
            <w:color w:val="565353"/>
            <w:sz w:val="23"/>
            <w:szCs w:val="23"/>
          </w:rPr>
          <w:t xml:space="preserve"> this signal is fed to the amplifier, though a High Pass Filter. This amplified voltage signal is fed to ADC, which converts this high voltage into a number. So there will be a peak in the ADC reading of the UNO. On this peak detection we will toggle an LED on the board, on each clap. This project has been explained in detail below.</w:t>
        </w:r>
      </w:ins>
    </w:p>
    <w:p w:rsidR="008C296C" w:rsidRDefault="008C296C" w:rsidP="008C296C">
      <w:pPr>
        <w:pStyle w:val="rtejustify"/>
        <w:shd w:val="clear" w:color="auto" w:fill="FFFFFF"/>
        <w:spacing w:before="101" w:beforeAutospacing="0" w:after="101" w:afterAutospacing="0"/>
        <w:ind w:left="101" w:right="101"/>
        <w:jc w:val="both"/>
        <w:rPr>
          <w:ins w:id="4" w:author="Unknown"/>
          <w:rFonts w:ascii="Roboto" w:hAnsi="Roboto"/>
          <w:color w:val="565353"/>
          <w:sz w:val="23"/>
          <w:szCs w:val="23"/>
        </w:rPr>
      </w:pPr>
      <w:ins w:id="5" w:author="Unknown">
        <w:r>
          <w:rPr>
            <w:rFonts w:ascii="Roboto" w:hAnsi="Roboto"/>
            <w:color w:val="565353"/>
            <w:sz w:val="23"/>
            <w:szCs w:val="23"/>
          </w:rPr>
          <w:t> </w:t>
        </w:r>
      </w:ins>
    </w:p>
    <w:p w:rsidR="008C296C" w:rsidRDefault="008C296C" w:rsidP="008C296C">
      <w:pPr>
        <w:pStyle w:val="rtejustify"/>
        <w:shd w:val="clear" w:color="auto" w:fill="FFFFFF"/>
        <w:spacing w:before="101" w:beforeAutospacing="0" w:after="101" w:afterAutospacing="0"/>
        <w:ind w:left="101" w:right="101"/>
        <w:jc w:val="both"/>
        <w:rPr>
          <w:ins w:id="6" w:author="Unknown"/>
          <w:rFonts w:ascii="Roboto" w:hAnsi="Roboto"/>
          <w:color w:val="565353"/>
          <w:sz w:val="23"/>
          <w:szCs w:val="23"/>
        </w:rPr>
      </w:pPr>
      <w:ins w:id="7" w:author="Unknown">
        <w:r>
          <w:rPr>
            <w:rFonts w:ascii="Roboto" w:hAnsi="Roboto"/>
            <w:color w:val="565353"/>
            <w:sz w:val="23"/>
            <w:szCs w:val="23"/>
          </w:rPr>
          <w:t>MIC or </w:t>
        </w:r>
        <w:r>
          <w:rPr>
            <w:rStyle w:val="Strong"/>
            <w:rFonts w:ascii="Roboto" w:hAnsi="Roboto"/>
            <w:color w:val="565353"/>
            <w:sz w:val="23"/>
            <w:szCs w:val="23"/>
          </w:rPr>
          <w:t>Microphone is a sound sensing transducer</w:t>
        </w:r>
        <w:r>
          <w:rPr>
            <w:rFonts w:ascii="Roboto" w:hAnsi="Roboto"/>
            <w:color w:val="565353"/>
            <w:sz w:val="23"/>
            <w:szCs w:val="23"/>
          </w:rPr>
          <w:t>, which basically converts sound energy into electrical energy, so with this sensor we have sound as changing voltage. We usually record or sense sound through this device. This transducer is used in all mobile phones and laptops. A typical MIC looks like,</w:t>
        </w:r>
      </w:ins>
    </w:p>
    <w:p w:rsidR="008C296C" w:rsidRDefault="008C296C" w:rsidP="008C296C">
      <w:pPr>
        <w:pStyle w:val="rtejustify"/>
        <w:shd w:val="clear" w:color="auto" w:fill="FFFFFF"/>
        <w:spacing w:before="101" w:beforeAutospacing="0" w:after="101" w:afterAutospacing="0"/>
        <w:ind w:left="101" w:right="101"/>
        <w:jc w:val="both"/>
        <w:rPr>
          <w:ins w:id="8" w:author="Unknown"/>
          <w:rFonts w:ascii="Roboto" w:hAnsi="Roboto"/>
          <w:color w:val="565353"/>
          <w:sz w:val="23"/>
          <w:szCs w:val="23"/>
        </w:rPr>
      </w:pPr>
      <w:r>
        <w:rPr>
          <w:rFonts w:ascii="Roboto" w:hAnsi="Roboto"/>
          <w:noProof/>
          <w:color w:val="565353"/>
          <w:sz w:val="23"/>
          <w:szCs w:val="23"/>
        </w:rPr>
        <w:lastRenderedPageBreak/>
        <w:drawing>
          <wp:inline distT="0" distB="0" distL="0" distR="0">
            <wp:extent cx="2993390" cy="1828800"/>
            <wp:effectExtent l="0" t="0" r="0" b="0"/>
            <wp:docPr id="1" name="Picture 1" descr="condenser 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denser m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390" cy="1828800"/>
                    </a:xfrm>
                    <a:prstGeom prst="rect">
                      <a:avLst/>
                    </a:prstGeom>
                    <a:noFill/>
                    <a:ln>
                      <a:noFill/>
                    </a:ln>
                  </pic:spPr>
                </pic:pic>
              </a:graphicData>
            </a:graphic>
          </wp:inline>
        </w:drawing>
      </w:r>
    </w:p>
    <w:p w:rsidR="008C296C" w:rsidRDefault="008C296C" w:rsidP="008C296C">
      <w:pPr>
        <w:pStyle w:val="rtejustify"/>
        <w:shd w:val="clear" w:color="auto" w:fill="FFFFFF"/>
        <w:spacing w:before="101" w:beforeAutospacing="0" w:after="101" w:afterAutospacing="0"/>
        <w:ind w:left="101" w:right="101"/>
        <w:jc w:val="both"/>
        <w:rPr>
          <w:ins w:id="9" w:author="Unknown"/>
          <w:rFonts w:ascii="Roboto" w:hAnsi="Roboto"/>
          <w:color w:val="565353"/>
          <w:sz w:val="23"/>
          <w:szCs w:val="23"/>
        </w:rPr>
      </w:pPr>
      <w:ins w:id="10" w:author="Unknown">
        <w:r>
          <w:rPr>
            <w:rStyle w:val="Strong"/>
            <w:rFonts w:ascii="Roboto" w:hAnsi="Roboto"/>
            <w:color w:val="565353"/>
            <w:sz w:val="23"/>
            <w:szCs w:val="23"/>
          </w:rPr>
          <w:t xml:space="preserve">Determining the polarity of Condenser </w:t>
        </w:r>
        <w:proofErr w:type="spellStart"/>
        <w:r>
          <w:rPr>
            <w:rStyle w:val="Strong"/>
            <w:rFonts w:ascii="Roboto" w:hAnsi="Roboto"/>
            <w:color w:val="565353"/>
            <w:sz w:val="23"/>
            <w:szCs w:val="23"/>
          </w:rPr>
          <w:t>Mic</w:t>
        </w:r>
        <w:proofErr w:type="spellEnd"/>
        <w:r>
          <w:rPr>
            <w:rStyle w:val="Strong"/>
            <w:rFonts w:ascii="Roboto" w:hAnsi="Roboto"/>
            <w:color w:val="565353"/>
            <w:sz w:val="23"/>
            <w:szCs w:val="23"/>
          </w:rPr>
          <w:t>:</w:t>
        </w:r>
      </w:ins>
    </w:p>
    <w:p w:rsidR="008C296C" w:rsidRDefault="008C296C" w:rsidP="008C296C">
      <w:pPr>
        <w:pStyle w:val="rtejustify"/>
        <w:shd w:val="clear" w:color="auto" w:fill="FFFFFF"/>
        <w:spacing w:before="101" w:beforeAutospacing="0" w:after="101" w:afterAutospacing="0"/>
        <w:ind w:left="101" w:right="101"/>
        <w:jc w:val="both"/>
        <w:rPr>
          <w:ins w:id="11" w:author="Unknown"/>
          <w:rFonts w:ascii="Roboto" w:hAnsi="Roboto"/>
          <w:color w:val="565353"/>
          <w:sz w:val="23"/>
          <w:szCs w:val="23"/>
        </w:rPr>
      </w:pPr>
      <w:ins w:id="12" w:author="Unknown">
        <w:r>
          <w:rPr>
            <w:rFonts w:ascii="Roboto" w:hAnsi="Roboto"/>
            <w:color w:val="565353"/>
            <w:sz w:val="23"/>
            <w:szCs w:val="23"/>
          </w:rPr>
          <w:t xml:space="preserve">MIC has two terminals one is positive and another is negative. </w:t>
        </w:r>
        <w:proofErr w:type="spellStart"/>
        <w:r>
          <w:rPr>
            <w:rFonts w:ascii="Roboto" w:hAnsi="Roboto"/>
            <w:color w:val="565353"/>
            <w:sz w:val="23"/>
            <w:szCs w:val="23"/>
          </w:rPr>
          <w:t>Mic</w:t>
        </w:r>
        <w:proofErr w:type="spellEnd"/>
        <w:r>
          <w:rPr>
            <w:rFonts w:ascii="Roboto" w:hAnsi="Roboto"/>
            <w:color w:val="565353"/>
            <w:sz w:val="23"/>
            <w:szCs w:val="23"/>
          </w:rPr>
          <w:t xml:space="preserve"> polarity can be found using a Multi-Meter. Take the positive probe of Multi-Meter (put the meter in DIODE TESTING mode) and connect it to one terminal of MIC and the negative probe to the other terminal of MIC. If you get the readings on the screen then the terminal of positive (MIC) is at negative terminal of Multi-Meter. Or you can simply find the terminals by looking at </w:t>
        </w:r>
        <w:proofErr w:type="gramStart"/>
        <w:r>
          <w:rPr>
            <w:rFonts w:ascii="Roboto" w:hAnsi="Roboto"/>
            <w:color w:val="565353"/>
            <w:sz w:val="23"/>
            <w:szCs w:val="23"/>
          </w:rPr>
          <w:t>it,</w:t>
        </w:r>
        <w:proofErr w:type="gramEnd"/>
        <w:r>
          <w:rPr>
            <w:rFonts w:ascii="Roboto" w:hAnsi="Roboto"/>
            <w:color w:val="565353"/>
            <w:sz w:val="23"/>
            <w:szCs w:val="23"/>
          </w:rPr>
          <w:t xml:space="preserve"> the negative terminal has two or three soldering lines, connected to the metal case of the </w:t>
        </w:r>
        <w:proofErr w:type="spellStart"/>
        <w:r>
          <w:rPr>
            <w:rFonts w:ascii="Roboto" w:hAnsi="Roboto"/>
            <w:color w:val="565353"/>
            <w:sz w:val="23"/>
            <w:szCs w:val="23"/>
          </w:rPr>
          <w:t>mic.</w:t>
        </w:r>
        <w:proofErr w:type="spellEnd"/>
        <w:r>
          <w:rPr>
            <w:rFonts w:ascii="Roboto" w:hAnsi="Roboto"/>
            <w:color w:val="565353"/>
            <w:sz w:val="23"/>
            <w:szCs w:val="23"/>
          </w:rPr>
          <w:t xml:space="preserve"> This connectivity, from negative terminal to its metal case can also be tested using continuity tester, to find out the negative terminal.</w:t>
        </w:r>
      </w:ins>
    </w:p>
    <w:p w:rsidR="008C296C" w:rsidRDefault="008C296C">
      <w:pPr>
        <w:rPr>
          <w:b/>
          <w:bCs/>
          <w:sz w:val="52"/>
          <w:szCs w:val="52"/>
        </w:rPr>
      </w:pPr>
    </w:p>
    <w:p w:rsidR="008C296C" w:rsidRPr="008C296C" w:rsidRDefault="008C296C" w:rsidP="008C296C">
      <w:pPr>
        <w:shd w:val="clear" w:color="auto" w:fill="FFFFFF"/>
        <w:spacing w:before="165" w:after="165" w:line="240" w:lineRule="auto"/>
        <w:jc w:val="both"/>
        <w:outlineLvl w:val="2"/>
        <w:rPr>
          <w:rFonts w:ascii="Roboto" w:eastAsia="Times New Roman" w:hAnsi="Roboto" w:cs="Times New Roman"/>
          <w:b/>
          <w:bCs/>
          <w:color w:val="333333"/>
          <w:sz w:val="30"/>
          <w:szCs w:val="30"/>
        </w:rPr>
      </w:pPr>
      <w:r w:rsidRPr="008C296C">
        <w:rPr>
          <w:rFonts w:ascii="Roboto" w:eastAsia="Times New Roman" w:hAnsi="Roboto" w:cs="Times New Roman"/>
          <w:b/>
          <w:bCs/>
          <w:color w:val="333333"/>
          <w:sz w:val="30"/>
          <w:szCs w:val="30"/>
        </w:rPr>
        <w:t>Components Required:</w:t>
      </w:r>
    </w:p>
    <w:p w:rsidR="008C296C" w:rsidRPr="008C296C" w:rsidRDefault="008C296C" w:rsidP="008C296C">
      <w:pPr>
        <w:shd w:val="clear" w:color="auto" w:fill="FFFFFF"/>
        <w:spacing w:before="101" w:after="101" w:line="240" w:lineRule="auto"/>
        <w:ind w:left="101" w:right="101"/>
        <w:jc w:val="both"/>
        <w:rPr>
          <w:rFonts w:ascii="Roboto" w:eastAsia="Times New Roman" w:hAnsi="Roboto" w:cs="Times New Roman"/>
          <w:color w:val="565353"/>
          <w:sz w:val="23"/>
          <w:szCs w:val="23"/>
        </w:rPr>
      </w:pPr>
      <w:r w:rsidRPr="008C296C">
        <w:rPr>
          <w:rFonts w:ascii="Roboto" w:eastAsia="Times New Roman" w:hAnsi="Roboto" w:cs="Times New Roman"/>
          <w:b/>
          <w:bCs/>
          <w:color w:val="565353"/>
          <w:sz w:val="23"/>
          <w:szCs w:val="23"/>
        </w:rPr>
        <w:t>Hardware</w:t>
      </w:r>
      <w:r w:rsidRPr="008C296C">
        <w:rPr>
          <w:rFonts w:ascii="Roboto" w:eastAsia="Times New Roman" w:hAnsi="Roboto" w:cs="Times New Roman"/>
          <w:color w:val="565353"/>
          <w:sz w:val="23"/>
          <w:szCs w:val="23"/>
        </w:rPr>
        <w:t>:</w:t>
      </w:r>
    </w:p>
    <w:p w:rsidR="008C296C" w:rsidRPr="008C296C" w:rsidRDefault="008C296C" w:rsidP="008C296C">
      <w:pPr>
        <w:shd w:val="clear" w:color="auto" w:fill="FFFFFF"/>
        <w:spacing w:before="101" w:after="101" w:line="240" w:lineRule="auto"/>
        <w:ind w:left="101" w:right="101"/>
        <w:jc w:val="both"/>
        <w:rPr>
          <w:ins w:id="13" w:author="Unknown"/>
          <w:rFonts w:ascii="Roboto" w:eastAsia="Times New Roman" w:hAnsi="Roboto" w:cs="Times New Roman"/>
          <w:color w:val="565353"/>
          <w:sz w:val="23"/>
          <w:szCs w:val="23"/>
        </w:rPr>
      </w:pPr>
      <w:ins w:id="14" w:author="Unknown">
        <w:r w:rsidRPr="008C296C">
          <w:rPr>
            <w:rFonts w:ascii="Roboto" w:eastAsia="Times New Roman" w:hAnsi="Roboto" w:cs="Times New Roman"/>
            <w:color w:val="565353"/>
            <w:sz w:val="23"/>
            <w:szCs w:val="23"/>
          </w:rPr>
          <w:t xml:space="preserve">ARDUINO UNO, power supply (5v), a condenser </w:t>
        </w:r>
        <w:proofErr w:type="spellStart"/>
        <w:r w:rsidRPr="008C296C">
          <w:rPr>
            <w:rFonts w:ascii="Roboto" w:eastAsia="Times New Roman" w:hAnsi="Roboto" w:cs="Times New Roman"/>
            <w:color w:val="565353"/>
            <w:sz w:val="23"/>
            <w:szCs w:val="23"/>
          </w:rPr>
          <w:t>mic</w:t>
        </w:r>
        <w:proofErr w:type="spellEnd"/>
        <w:r w:rsidRPr="008C296C">
          <w:rPr>
            <w:rFonts w:ascii="Roboto" w:eastAsia="Times New Roman" w:hAnsi="Roboto" w:cs="Times New Roman"/>
            <w:color w:val="565353"/>
            <w:sz w:val="23"/>
            <w:szCs w:val="23"/>
          </w:rPr>
          <w:t xml:space="preserve"> (explained above)</w:t>
        </w:r>
      </w:ins>
    </w:p>
    <w:p w:rsidR="008C296C" w:rsidRPr="008C296C" w:rsidRDefault="008C296C" w:rsidP="008C296C">
      <w:pPr>
        <w:shd w:val="clear" w:color="auto" w:fill="FFFFFF"/>
        <w:spacing w:before="101" w:after="101" w:line="240" w:lineRule="auto"/>
        <w:ind w:left="101" w:right="101"/>
        <w:jc w:val="both"/>
        <w:rPr>
          <w:ins w:id="15" w:author="Unknown"/>
          <w:rFonts w:ascii="Roboto" w:eastAsia="Times New Roman" w:hAnsi="Roboto" w:cs="Times New Roman"/>
          <w:color w:val="565353"/>
          <w:sz w:val="23"/>
          <w:szCs w:val="23"/>
        </w:rPr>
      </w:pPr>
      <w:r>
        <w:rPr>
          <w:rFonts w:ascii="Roboto" w:eastAsia="Times New Roman" w:hAnsi="Roboto" w:cs="Times New Roman"/>
          <w:noProof/>
          <w:color w:val="565353"/>
          <w:sz w:val="23"/>
          <w:szCs w:val="23"/>
        </w:rPr>
        <w:drawing>
          <wp:inline distT="0" distB="0" distL="0" distR="0">
            <wp:extent cx="4761865" cy="2786380"/>
            <wp:effectExtent l="0" t="0" r="635" b="0"/>
            <wp:docPr id="16" name="Picture 16" descr="Arduino ADC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ADC P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2786380"/>
                    </a:xfrm>
                    <a:prstGeom prst="rect">
                      <a:avLst/>
                    </a:prstGeom>
                    <a:noFill/>
                    <a:ln>
                      <a:noFill/>
                    </a:ln>
                  </pic:spPr>
                </pic:pic>
              </a:graphicData>
            </a:graphic>
          </wp:inline>
        </w:drawing>
      </w:r>
    </w:p>
    <w:p w:rsidR="008C296C" w:rsidRPr="008C296C" w:rsidRDefault="008C296C" w:rsidP="008C296C">
      <w:pPr>
        <w:shd w:val="clear" w:color="auto" w:fill="FFFFFF"/>
        <w:spacing w:before="101" w:after="101" w:line="240" w:lineRule="auto"/>
        <w:ind w:left="101" w:right="101"/>
        <w:jc w:val="both"/>
        <w:rPr>
          <w:ins w:id="16" w:author="Unknown"/>
          <w:rFonts w:ascii="Roboto" w:eastAsia="Times New Roman" w:hAnsi="Roboto" w:cs="Times New Roman"/>
          <w:color w:val="565353"/>
          <w:sz w:val="23"/>
          <w:szCs w:val="23"/>
        </w:rPr>
      </w:pPr>
      <w:ins w:id="17" w:author="Unknown">
        <w:r w:rsidRPr="008C296C">
          <w:rPr>
            <w:rFonts w:ascii="Roboto" w:eastAsia="Times New Roman" w:hAnsi="Roboto" w:cs="Times New Roman"/>
            <w:color w:val="565353"/>
            <w:sz w:val="23"/>
            <w:szCs w:val="23"/>
          </w:rPr>
          <w:t> </w:t>
        </w:r>
      </w:ins>
    </w:p>
    <w:p w:rsidR="008C296C" w:rsidRPr="008C296C" w:rsidRDefault="008C296C" w:rsidP="008C296C">
      <w:pPr>
        <w:shd w:val="clear" w:color="auto" w:fill="FFFFFF"/>
        <w:spacing w:before="101" w:after="101" w:line="240" w:lineRule="auto"/>
        <w:ind w:left="101" w:right="101"/>
        <w:jc w:val="both"/>
        <w:rPr>
          <w:ins w:id="18" w:author="Unknown"/>
          <w:rFonts w:ascii="Roboto" w:eastAsia="Times New Roman" w:hAnsi="Roboto" w:cs="Times New Roman"/>
          <w:color w:val="565353"/>
          <w:sz w:val="23"/>
          <w:szCs w:val="23"/>
        </w:rPr>
      </w:pPr>
      <w:ins w:id="19" w:author="Unknown">
        <w:r w:rsidRPr="008C296C">
          <w:rPr>
            <w:rFonts w:ascii="Roboto" w:eastAsia="Times New Roman" w:hAnsi="Roboto" w:cs="Times New Roman"/>
            <w:color w:val="565353"/>
            <w:sz w:val="23"/>
            <w:szCs w:val="23"/>
          </w:rPr>
          <w:t>2N3904 NPN transistor,</w:t>
        </w:r>
      </w:ins>
    </w:p>
    <w:p w:rsidR="008C296C" w:rsidRPr="008C296C" w:rsidRDefault="008C296C" w:rsidP="008C296C">
      <w:pPr>
        <w:shd w:val="clear" w:color="auto" w:fill="FFFFFF"/>
        <w:spacing w:before="101" w:after="101" w:line="240" w:lineRule="auto"/>
        <w:ind w:left="101" w:right="101"/>
        <w:jc w:val="both"/>
        <w:rPr>
          <w:ins w:id="20" w:author="Unknown"/>
          <w:rFonts w:ascii="Roboto" w:eastAsia="Times New Roman" w:hAnsi="Roboto" w:cs="Times New Roman"/>
          <w:color w:val="565353"/>
          <w:sz w:val="23"/>
          <w:szCs w:val="23"/>
        </w:rPr>
      </w:pPr>
      <w:r>
        <w:rPr>
          <w:rFonts w:ascii="Roboto" w:eastAsia="Times New Roman" w:hAnsi="Roboto" w:cs="Times New Roman"/>
          <w:noProof/>
          <w:color w:val="565353"/>
          <w:sz w:val="23"/>
          <w:szCs w:val="23"/>
        </w:rPr>
        <w:lastRenderedPageBreak/>
        <w:drawing>
          <wp:inline distT="0" distB="0" distL="0" distR="0">
            <wp:extent cx="3070860" cy="3329940"/>
            <wp:effectExtent l="0" t="0" r="0" b="3810"/>
            <wp:docPr id="15" name="Picture 15" descr="2N3904 NPN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N3904 NPN transis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860" cy="3329940"/>
                    </a:xfrm>
                    <a:prstGeom prst="rect">
                      <a:avLst/>
                    </a:prstGeom>
                    <a:noFill/>
                    <a:ln>
                      <a:noFill/>
                    </a:ln>
                  </pic:spPr>
                </pic:pic>
              </a:graphicData>
            </a:graphic>
          </wp:inline>
        </w:drawing>
      </w:r>
    </w:p>
    <w:p w:rsidR="008C296C" w:rsidRPr="008C296C" w:rsidRDefault="008C296C" w:rsidP="008C296C">
      <w:pPr>
        <w:shd w:val="clear" w:color="auto" w:fill="FFFFFF"/>
        <w:spacing w:before="101" w:after="101" w:line="240" w:lineRule="auto"/>
        <w:ind w:left="101" w:right="101"/>
        <w:jc w:val="both"/>
        <w:rPr>
          <w:ins w:id="21" w:author="Unknown"/>
          <w:rFonts w:ascii="Roboto" w:eastAsia="Times New Roman" w:hAnsi="Roboto" w:cs="Times New Roman"/>
          <w:color w:val="565353"/>
          <w:sz w:val="23"/>
          <w:szCs w:val="23"/>
        </w:rPr>
      </w:pPr>
      <w:ins w:id="22" w:author="Unknown">
        <w:r w:rsidRPr="008C296C">
          <w:rPr>
            <w:rFonts w:ascii="Roboto" w:eastAsia="Times New Roman" w:hAnsi="Roboto" w:cs="Times New Roman"/>
            <w:color w:val="565353"/>
            <w:sz w:val="23"/>
            <w:szCs w:val="23"/>
          </w:rPr>
          <w:t> </w:t>
        </w:r>
      </w:ins>
    </w:p>
    <w:p w:rsidR="008C296C" w:rsidRPr="008C296C" w:rsidRDefault="008C296C" w:rsidP="008C296C">
      <w:pPr>
        <w:shd w:val="clear" w:color="auto" w:fill="FFFFFF"/>
        <w:spacing w:before="101" w:after="101" w:line="240" w:lineRule="auto"/>
        <w:ind w:left="101" w:right="101"/>
        <w:jc w:val="both"/>
        <w:rPr>
          <w:ins w:id="23" w:author="Unknown"/>
          <w:rFonts w:ascii="Roboto" w:eastAsia="Times New Roman" w:hAnsi="Roboto" w:cs="Times New Roman"/>
          <w:color w:val="565353"/>
          <w:sz w:val="23"/>
          <w:szCs w:val="23"/>
        </w:rPr>
      </w:pPr>
      <w:ins w:id="24" w:author="Unknown">
        <w:r w:rsidRPr="008C296C">
          <w:rPr>
            <w:rFonts w:ascii="Roboto" w:eastAsia="Times New Roman" w:hAnsi="Roboto" w:cs="Times New Roman"/>
            <w:color w:val="565353"/>
            <w:sz w:val="23"/>
            <w:szCs w:val="23"/>
          </w:rPr>
          <w:t>100nF capacitors (2 pieces), one 100uF capacitor,</w:t>
        </w:r>
      </w:ins>
    </w:p>
    <w:p w:rsidR="008C296C" w:rsidRPr="008C296C" w:rsidRDefault="008C296C" w:rsidP="008C296C">
      <w:pPr>
        <w:shd w:val="clear" w:color="auto" w:fill="FFFFFF"/>
        <w:spacing w:before="101" w:after="101" w:line="240" w:lineRule="auto"/>
        <w:ind w:left="101" w:right="101"/>
        <w:jc w:val="both"/>
        <w:rPr>
          <w:ins w:id="25" w:author="Unknown"/>
          <w:rFonts w:ascii="Roboto" w:eastAsia="Times New Roman" w:hAnsi="Roboto" w:cs="Times New Roman"/>
          <w:color w:val="565353"/>
          <w:sz w:val="23"/>
          <w:szCs w:val="23"/>
        </w:rPr>
      </w:pPr>
      <w:ins w:id="26" w:author="Unknown">
        <w:r w:rsidRPr="008C296C">
          <w:rPr>
            <w:rFonts w:ascii="Roboto" w:eastAsia="Times New Roman" w:hAnsi="Roboto" w:cs="Times New Roman"/>
            <w:color w:val="565353"/>
            <w:sz w:val="23"/>
            <w:szCs w:val="23"/>
          </w:rPr>
          <w:t>  </w:t>
        </w:r>
      </w:ins>
      <w:r>
        <w:rPr>
          <w:rFonts w:ascii="Roboto" w:eastAsia="Times New Roman" w:hAnsi="Roboto" w:cs="Times New Roman"/>
          <w:noProof/>
          <w:color w:val="565353"/>
          <w:sz w:val="23"/>
          <w:szCs w:val="23"/>
        </w:rPr>
        <w:drawing>
          <wp:inline distT="0" distB="0" distL="0" distR="0">
            <wp:extent cx="2993390" cy="2078990"/>
            <wp:effectExtent l="0" t="0" r="0" b="0"/>
            <wp:docPr id="14" name="Picture 14" descr="Ceramic and Electrolytic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ramic and Electrolytic Capaci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3390" cy="2078990"/>
                    </a:xfrm>
                    <a:prstGeom prst="rect">
                      <a:avLst/>
                    </a:prstGeom>
                    <a:noFill/>
                    <a:ln>
                      <a:noFill/>
                    </a:ln>
                  </pic:spPr>
                </pic:pic>
              </a:graphicData>
            </a:graphic>
          </wp:inline>
        </w:drawing>
      </w:r>
    </w:p>
    <w:p w:rsidR="008C296C" w:rsidRPr="008C296C" w:rsidRDefault="008C296C" w:rsidP="008C296C">
      <w:pPr>
        <w:shd w:val="clear" w:color="auto" w:fill="FFFFFF"/>
        <w:spacing w:before="101" w:after="101" w:line="240" w:lineRule="auto"/>
        <w:ind w:left="101" w:right="101"/>
        <w:jc w:val="both"/>
        <w:rPr>
          <w:ins w:id="27" w:author="Unknown"/>
          <w:rFonts w:ascii="Roboto" w:eastAsia="Times New Roman" w:hAnsi="Roboto" w:cs="Times New Roman"/>
          <w:color w:val="565353"/>
          <w:sz w:val="23"/>
          <w:szCs w:val="23"/>
        </w:rPr>
      </w:pPr>
      <w:ins w:id="28" w:author="Unknown">
        <w:r w:rsidRPr="008C296C">
          <w:rPr>
            <w:rFonts w:ascii="Roboto" w:eastAsia="Times New Roman" w:hAnsi="Roboto" w:cs="Times New Roman"/>
            <w:color w:val="565353"/>
            <w:sz w:val="23"/>
            <w:szCs w:val="23"/>
          </w:rPr>
          <w:t> </w:t>
        </w:r>
      </w:ins>
    </w:p>
    <w:p w:rsidR="008C296C" w:rsidRPr="008C296C" w:rsidRDefault="008C296C" w:rsidP="008C296C">
      <w:pPr>
        <w:shd w:val="clear" w:color="auto" w:fill="FFFFFF"/>
        <w:spacing w:before="101" w:after="101" w:line="240" w:lineRule="auto"/>
        <w:ind w:left="101" w:right="101"/>
        <w:jc w:val="both"/>
        <w:rPr>
          <w:ins w:id="29" w:author="Unknown"/>
          <w:rFonts w:ascii="Roboto" w:eastAsia="Times New Roman" w:hAnsi="Roboto" w:cs="Times New Roman"/>
          <w:color w:val="565353"/>
          <w:sz w:val="23"/>
          <w:szCs w:val="23"/>
        </w:rPr>
      </w:pPr>
      <w:ins w:id="30" w:author="Unknown">
        <w:r w:rsidRPr="008C296C">
          <w:rPr>
            <w:rFonts w:ascii="Roboto" w:eastAsia="Times New Roman" w:hAnsi="Roboto" w:cs="Times New Roman"/>
            <w:color w:val="565353"/>
            <w:sz w:val="23"/>
            <w:szCs w:val="23"/>
          </w:rPr>
          <w:t>1K Ω resistor, 1MΩ resistor, 15KΩ resistor (2 pieces), one LED,</w:t>
        </w:r>
      </w:ins>
    </w:p>
    <w:p w:rsidR="008C296C" w:rsidRPr="008C296C" w:rsidRDefault="008C296C" w:rsidP="008C296C">
      <w:pPr>
        <w:shd w:val="clear" w:color="auto" w:fill="FFFFFF"/>
        <w:spacing w:before="101" w:after="101" w:line="240" w:lineRule="auto"/>
        <w:ind w:left="101" w:right="101"/>
        <w:jc w:val="both"/>
        <w:rPr>
          <w:ins w:id="31" w:author="Unknown"/>
          <w:rFonts w:ascii="Roboto" w:eastAsia="Times New Roman" w:hAnsi="Roboto" w:cs="Times New Roman"/>
          <w:color w:val="565353"/>
          <w:sz w:val="23"/>
          <w:szCs w:val="23"/>
        </w:rPr>
      </w:pPr>
      <w:r>
        <w:rPr>
          <w:rFonts w:ascii="Roboto" w:eastAsia="Times New Roman" w:hAnsi="Roboto" w:cs="Times New Roman"/>
          <w:noProof/>
          <w:color w:val="565353"/>
          <w:sz w:val="23"/>
          <w:szCs w:val="23"/>
        </w:rPr>
        <w:lastRenderedPageBreak/>
        <w:drawing>
          <wp:inline distT="0" distB="0" distL="0" distR="0">
            <wp:extent cx="3898900" cy="1354455"/>
            <wp:effectExtent l="0" t="0" r="6350" b="0"/>
            <wp:docPr id="13" name="Picture 13" descr="Re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is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0" cy="1354455"/>
                    </a:xfrm>
                    <a:prstGeom prst="rect">
                      <a:avLst/>
                    </a:prstGeom>
                    <a:noFill/>
                    <a:ln>
                      <a:noFill/>
                    </a:ln>
                  </pic:spPr>
                </pic:pic>
              </a:graphicData>
            </a:graphic>
          </wp:inline>
        </w:drawing>
      </w:r>
      <w:ins w:id="32" w:author="Unknown">
        <w:r w:rsidRPr="008C296C">
          <w:rPr>
            <w:rFonts w:ascii="Roboto" w:eastAsia="Times New Roman" w:hAnsi="Roboto" w:cs="Times New Roman"/>
            <w:color w:val="565353"/>
            <w:sz w:val="23"/>
            <w:szCs w:val="23"/>
          </w:rPr>
          <w:t> </w:t>
        </w:r>
      </w:ins>
      <w:r>
        <w:rPr>
          <w:rFonts w:ascii="Roboto" w:eastAsia="Times New Roman" w:hAnsi="Roboto" w:cs="Times New Roman"/>
          <w:noProof/>
          <w:color w:val="565353"/>
          <w:sz w:val="23"/>
          <w:szCs w:val="23"/>
        </w:rPr>
        <w:drawing>
          <wp:inline distT="0" distB="0" distL="0" distR="0">
            <wp:extent cx="2286000" cy="1354455"/>
            <wp:effectExtent l="0" t="0" r="0" b="0"/>
            <wp:docPr id="12" name="Picture 12"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354455"/>
                    </a:xfrm>
                    <a:prstGeom prst="rect">
                      <a:avLst/>
                    </a:prstGeom>
                    <a:noFill/>
                    <a:ln>
                      <a:noFill/>
                    </a:ln>
                  </pic:spPr>
                </pic:pic>
              </a:graphicData>
            </a:graphic>
          </wp:inline>
        </w:drawing>
      </w:r>
    </w:p>
    <w:p w:rsidR="008C296C" w:rsidRPr="008C296C" w:rsidRDefault="008C296C" w:rsidP="008C296C">
      <w:pPr>
        <w:shd w:val="clear" w:color="auto" w:fill="FFFFFF"/>
        <w:spacing w:before="101" w:after="101" w:line="240" w:lineRule="auto"/>
        <w:ind w:left="101" w:right="101"/>
        <w:jc w:val="both"/>
        <w:rPr>
          <w:ins w:id="33" w:author="Unknown"/>
          <w:rFonts w:ascii="Roboto" w:eastAsia="Times New Roman" w:hAnsi="Roboto" w:cs="Times New Roman"/>
          <w:color w:val="565353"/>
          <w:sz w:val="23"/>
          <w:szCs w:val="23"/>
        </w:rPr>
      </w:pPr>
      <w:ins w:id="34" w:author="Unknown">
        <w:r w:rsidRPr="008C296C">
          <w:rPr>
            <w:rFonts w:ascii="Roboto" w:eastAsia="Times New Roman" w:hAnsi="Roboto" w:cs="Times New Roman"/>
            <w:color w:val="565353"/>
            <w:sz w:val="23"/>
            <w:szCs w:val="23"/>
          </w:rPr>
          <w:t> </w:t>
        </w:r>
      </w:ins>
    </w:p>
    <w:p w:rsidR="008C296C" w:rsidRPr="008C296C" w:rsidRDefault="008C296C" w:rsidP="008C296C">
      <w:pPr>
        <w:shd w:val="clear" w:color="auto" w:fill="FFFFFF"/>
        <w:spacing w:before="101" w:after="101" w:line="240" w:lineRule="auto"/>
        <w:ind w:left="101" w:right="101"/>
        <w:jc w:val="both"/>
        <w:rPr>
          <w:ins w:id="35" w:author="Unknown"/>
          <w:rFonts w:ascii="Roboto" w:eastAsia="Times New Roman" w:hAnsi="Roboto" w:cs="Times New Roman"/>
          <w:color w:val="565353"/>
          <w:sz w:val="23"/>
          <w:szCs w:val="23"/>
        </w:rPr>
      </w:pPr>
      <w:proofErr w:type="gramStart"/>
      <w:ins w:id="36" w:author="Unknown">
        <w:r w:rsidRPr="008C296C">
          <w:rPr>
            <w:rFonts w:ascii="Roboto" w:eastAsia="Times New Roman" w:hAnsi="Roboto" w:cs="Times New Roman"/>
            <w:color w:val="565353"/>
            <w:sz w:val="23"/>
            <w:szCs w:val="23"/>
          </w:rPr>
          <w:t>And Breadboard &amp; Connecting wires.</w:t>
        </w:r>
        <w:proofErr w:type="gramEnd"/>
      </w:ins>
    </w:p>
    <w:p w:rsidR="008C296C" w:rsidRPr="008C296C" w:rsidRDefault="008C296C" w:rsidP="008C296C">
      <w:pPr>
        <w:shd w:val="clear" w:color="auto" w:fill="FFFFFF"/>
        <w:spacing w:before="101" w:after="101" w:line="240" w:lineRule="auto"/>
        <w:ind w:left="101" w:right="101"/>
        <w:jc w:val="both"/>
        <w:rPr>
          <w:ins w:id="37" w:author="Unknown"/>
          <w:rFonts w:ascii="Roboto" w:eastAsia="Times New Roman" w:hAnsi="Roboto" w:cs="Times New Roman"/>
          <w:color w:val="565353"/>
          <w:sz w:val="23"/>
          <w:szCs w:val="23"/>
        </w:rPr>
      </w:pPr>
      <w:ins w:id="38" w:author="Unknown">
        <w:r w:rsidRPr="008C296C">
          <w:rPr>
            <w:rFonts w:ascii="Roboto" w:eastAsia="Times New Roman" w:hAnsi="Roboto" w:cs="Times New Roman"/>
            <w:b/>
            <w:bCs/>
            <w:color w:val="565353"/>
            <w:sz w:val="23"/>
            <w:szCs w:val="23"/>
          </w:rPr>
          <w:t>Software: </w:t>
        </w:r>
        <w:proofErr w:type="spellStart"/>
        <w:r w:rsidRPr="008C296C">
          <w:rPr>
            <w:rFonts w:ascii="Roboto" w:eastAsia="Times New Roman" w:hAnsi="Roboto" w:cs="Times New Roman"/>
            <w:color w:val="565353"/>
            <w:sz w:val="23"/>
            <w:szCs w:val="23"/>
          </w:rPr>
          <w:t>Arduino</w:t>
        </w:r>
        <w:proofErr w:type="spellEnd"/>
        <w:r w:rsidRPr="008C296C">
          <w:rPr>
            <w:rFonts w:ascii="Roboto" w:eastAsia="Times New Roman" w:hAnsi="Roboto" w:cs="Times New Roman"/>
            <w:color w:val="565353"/>
            <w:sz w:val="23"/>
            <w:szCs w:val="23"/>
          </w:rPr>
          <w:t xml:space="preserve"> IDE - </w:t>
        </w:r>
        <w:proofErr w:type="spellStart"/>
        <w:r w:rsidRPr="008C296C">
          <w:rPr>
            <w:rFonts w:ascii="Roboto" w:eastAsia="Times New Roman" w:hAnsi="Roboto" w:cs="Times New Roman"/>
            <w:color w:val="565353"/>
            <w:sz w:val="23"/>
            <w:szCs w:val="23"/>
          </w:rPr>
          <w:fldChar w:fldCharType="begin"/>
        </w:r>
        <w:r w:rsidRPr="008C296C">
          <w:rPr>
            <w:rFonts w:ascii="Roboto" w:eastAsia="Times New Roman" w:hAnsi="Roboto" w:cs="Times New Roman"/>
            <w:color w:val="565353"/>
            <w:sz w:val="23"/>
            <w:szCs w:val="23"/>
          </w:rPr>
          <w:instrText xml:space="preserve"> HYPERLINK "https://www.arduino.cc/en/Main/Software" </w:instrText>
        </w:r>
        <w:r w:rsidRPr="008C296C">
          <w:rPr>
            <w:rFonts w:ascii="Roboto" w:eastAsia="Times New Roman" w:hAnsi="Roboto" w:cs="Times New Roman"/>
            <w:color w:val="565353"/>
            <w:sz w:val="23"/>
            <w:szCs w:val="23"/>
          </w:rPr>
          <w:fldChar w:fldCharType="separate"/>
        </w:r>
        <w:r w:rsidRPr="008C296C">
          <w:rPr>
            <w:rFonts w:ascii="Roboto" w:eastAsia="Times New Roman" w:hAnsi="Roboto" w:cs="Times New Roman"/>
            <w:color w:val="0053F9"/>
            <w:sz w:val="23"/>
            <w:szCs w:val="23"/>
            <w:u w:val="single"/>
          </w:rPr>
          <w:t>Arduino</w:t>
        </w:r>
        <w:proofErr w:type="spellEnd"/>
        <w:r w:rsidRPr="008C296C">
          <w:rPr>
            <w:rFonts w:ascii="Roboto" w:eastAsia="Times New Roman" w:hAnsi="Roboto" w:cs="Times New Roman"/>
            <w:color w:val="0053F9"/>
            <w:sz w:val="23"/>
            <w:szCs w:val="23"/>
            <w:u w:val="single"/>
          </w:rPr>
          <w:t xml:space="preserve"> nightly</w:t>
        </w:r>
        <w:r w:rsidRPr="008C296C">
          <w:rPr>
            <w:rFonts w:ascii="Roboto" w:eastAsia="Times New Roman" w:hAnsi="Roboto" w:cs="Times New Roman"/>
            <w:color w:val="565353"/>
            <w:sz w:val="23"/>
            <w:szCs w:val="23"/>
          </w:rPr>
          <w:fldChar w:fldCharType="end"/>
        </w:r>
        <w:r w:rsidRPr="008C296C">
          <w:rPr>
            <w:rFonts w:ascii="Roboto" w:eastAsia="Times New Roman" w:hAnsi="Roboto" w:cs="Times New Roman"/>
            <w:color w:val="565353"/>
            <w:sz w:val="23"/>
            <w:szCs w:val="23"/>
          </w:rPr>
          <w:t>.</w:t>
        </w:r>
      </w:ins>
    </w:p>
    <w:p w:rsidR="008C296C" w:rsidRPr="008C296C" w:rsidRDefault="008C296C" w:rsidP="008C296C">
      <w:pPr>
        <w:shd w:val="clear" w:color="auto" w:fill="FFFFFF"/>
        <w:spacing w:before="101" w:after="101" w:line="240" w:lineRule="auto"/>
        <w:ind w:left="101" w:right="101"/>
        <w:jc w:val="both"/>
        <w:rPr>
          <w:ins w:id="39" w:author="Unknown"/>
          <w:rFonts w:ascii="Roboto" w:eastAsia="Times New Roman" w:hAnsi="Roboto" w:cs="Times New Roman"/>
          <w:color w:val="565353"/>
          <w:sz w:val="23"/>
          <w:szCs w:val="23"/>
        </w:rPr>
      </w:pPr>
      <w:ins w:id="40" w:author="Unknown">
        <w:r w:rsidRPr="008C296C">
          <w:rPr>
            <w:rFonts w:ascii="Roboto" w:eastAsia="Times New Roman" w:hAnsi="Roboto" w:cs="Times New Roman"/>
            <w:color w:val="565353"/>
            <w:sz w:val="23"/>
            <w:szCs w:val="23"/>
          </w:rPr>
          <w:t> </w:t>
        </w:r>
      </w:ins>
    </w:p>
    <w:p w:rsidR="008C296C" w:rsidRPr="008C296C" w:rsidRDefault="008C296C" w:rsidP="008C296C">
      <w:pPr>
        <w:shd w:val="clear" w:color="auto" w:fill="FFFFFF"/>
        <w:spacing w:before="165" w:after="165" w:line="240" w:lineRule="auto"/>
        <w:jc w:val="both"/>
        <w:outlineLvl w:val="2"/>
        <w:rPr>
          <w:ins w:id="41" w:author="Unknown"/>
          <w:rFonts w:ascii="Roboto" w:eastAsia="Times New Roman" w:hAnsi="Roboto" w:cs="Times New Roman"/>
          <w:b/>
          <w:bCs/>
          <w:color w:val="333333"/>
          <w:sz w:val="30"/>
          <w:szCs w:val="30"/>
        </w:rPr>
      </w:pPr>
      <w:ins w:id="42" w:author="Unknown">
        <w:r w:rsidRPr="008C296C">
          <w:rPr>
            <w:rFonts w:ascii="Roboto" w:eastAsia="Times New Roman" w:hAnsi="Roboto" w:cs="Times New Roman"/>
            <w:b/>
            <w:bCs/>
            <w:color w:val="333333"/>
            <w:sz w:val="30"/>
            <w:szCs w:val="30"/>
          </w:rPr>
          <w:t>Circuit Diagram and Working Explanation:</w:t>
        </w:r>
      </w:ins>
    </w:p>
    <w:p w:rsidR="008C296C" w:rsidRPr="008C296C" w:rsidRDefault="008C296C" w:rsidP="008C296C">
      <w:pPr>
        <w:shd w:val="clear" w:color="auto" w:fill="FFFFFF"/>
        <w:spacing w:before="101" w:after="101" w:line="240" w:lineRule="auto"/>
        <w:ind w:left="101" w:right="101"/>
        <w:jc w:val="both"/>
        <w:rPr>
          <w:ins w:id="43" w:author="Unknown"/>
          <w:rFonts w:ascii="Roboto" w:eastAsia="Times New Roman" w:hAnsi="Roboto" w:cs="Times New Roman"/>
          <w:color w:val="565353"/>
          <w:sz w:val="23"/>
          <w:szCs w:val="23"/>
        </w:rPr>
      </w:pPr>
      <w:ins w:id="44" w:author="Unknown">
        <w:r w:rsidRPr="008C296C">
          <w:rPr>
            <w:rFonts w:ascii="Roboto" w:eastAsia="Times New Roman" w:hAnsi="Roboto" w:cs="Times New Roman"/>
            <w:color w:val="565353"/>
            <w:sz w:val="23"/>
            <w:szCs w:val="23"/>
          </w:rPr>
          <w:t>The </w:t>
        </w:r>
        <w:r w:rsidRPr="008C296C">
          <w:rPr>
            <w:rFonts w:ascii="Roboto" w:eastAsia="Times New Roman" w:hAnsi="Roboto" w:cs="Times New Roman"/>
            <w:b/>
            <w:bCs/>
            <w:color w:val="565353"/>
            <w:sz w:val="23"/>
            <w:szCs w:val="23"/>
          </w:rPr>
          <w:t>circuit diagram of the clapper circuit</w:t>
        </w:r>
        <w:r w:rsidRPr="008C296C">
          <w:rPr>
            <w:rFonts w:ascii="Roboto" w:eastAsia="Times New Roman" w:hAnsi="Roboto" w:cs="Times New Roman"/>
            <w:color w:val="565353"/>
            <w:sz w:val="23"/>
            <w:szCs w:val="23"/>
          </w:rPr>
          <w:t> is shown in below figure:</w:t>
        </w:r>
      </w:ins>
    </w:p>
    <w:p w:rsidR="008C296C" w:rsidRPr="008C296C" w:rsidRDefault="008C296C" w:rsidP="008C296C">
      <w:pPr>
        <w:shd w:val="clear" w:color="auto" w:fill="FFFFFF"/>
        <w:spacing w:after="0" w:line="240" w:lineRule="auto"/>
        <w:ind w:left="101" w:right="101"/>
        <w:jc w:val="both"/>
        <w:rPr>
          <w:ins w:id="45" w:author="Unknown"/>
          <w:rFonts w:ascii="Roboto" w:eastAsia="Times New Roman" w:hAnsi="Roboto" w:cs="Times New Roman"/>
          <w:color w:val="565353"/>
          <w:sz w:val="23"/>
          <w:szCs w:val="23"/>
        </w:rPr>
      </w:pPr>
      <w:ins w:id="46" w:author="Unknown">
        <w:r w:rsidRPr="008C296C">
          <w:rPr>
            <w:rFonts w:ascii="Roboto" w:eastAsia="Times New Roman" w:hAnsi="Roboto" w:cs="Times New Roman"/>
            <w:color w:val="565353"/>
            <w:sz w:val="23"/>
            <w:szCs w:val="23"/>
          </w:rPr>
          <w:t> </w:t>
        </w:r>
      </w:ins>
      <w:bookmarkStart w:id="47" w:name="_GoBack"/>
      <w:r>
        <w:rPr>
          <w:rFonts w:ascii="Roboto" w:eastAsia="Times New Roman" w:hAnsi="Roboto" w:cs="Times New Roman"/>
          <w:noProof/>
          <w:color w:val="0053F9"/>
          <w:sz w:val="23"/>
          <w:szCs w:val="23"/>
        </w:rPr>
        <w:drawing>
          <wp:inline distT="0" distB="0" distL="0" distR="0">
            <wp:extent cx="5927877" cy="3493698"/>
            <wp:effectExtent l="0" t="0" r="0" b="0"/>
            <wp:docPr id="11" name="Picture 11" descr="Clap Switch using Arduino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p Switch using Arduino Circuit Diagram">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9041" cy="3494384"/>
                    </a:xfrm>
                    <a:prstGeom prst="rect">
                      <a:avLst/>
                    </a:prstGeom>
                    <a:noFill/>
                    <a:ln>
                      <a:noFill/>
                    </a:ln>
                  </pic:spPr>
                </pic:pic>
              </a:graphicData>
            </a:graphic>
          </wp:inline>
        </w:drawing>
      </w:r>
      <w:bookmarkEnd w:id="47"/>
    </w:p>
    <w:p w:rsidR="008C296C" w:rsidRPr="008C296C" w:rsidRDefault="008C296C" w:rsidP="008C296C">
      <w:pPr>
        <w:shd w:val="clear" w:color="auto" w:fill="FFFFFF"/>
        <w:spacing w:before="101" w:after="101" w:line="240" w:lineRule="auto"/>
        <w:ind w:left="101" w:right="101"/>
        <w:jc w:val="both"/>
        <w:rPr>
          <w:ins w:id="48" w:author="Unknown"/>
          <w:rFonts w:ascii="Roboto" w:eastAsia="Times New Roman" w:hAnsi="Roboto" w:cs="Times New Roman"/>
          <w:color w:val="565353"/>
          <w:sz w:val="23"/>
          <w:szCs w:val="23"/>
        </w:rPr>
      </w:pPr>
      <w:ins w:id="49" w:author="Unknown">
        <w:r w:rsidRPr="008C296C">
          <w:rPr>
            <w:rFonts w:ascii="Roboto" w:eastAsia="Times New Roman" w:hAnsi="Roboto" w:cs="Times New Roman"/>
            <w:color w:val="565353"/>
            <w:sz w:val="23"/>
            <w:szCs w:val="23"/>
          </w:rPr>
          <w:lastRenderedPageBreak/>
          <w:t>We have divided the working into </w:t>
        </w:r>
        <w:r w:rsidRPr="008C296C">
          <w:rPr>
            <w:rFonts w:ascii="Roboto" w:eastAsia="Times New Roman" w:hAnsi="Roboto" w:cs="Times New Roman"/>
            <w:b/>
            <w:bCs/>
            <w:color w:val="565353"/>
            <w:sz w:val="23"/>
            <w:szCs w:val="23"/>
          </w:rPr>
          <w:t>four parts</w:t>
        </w:r>
        <w:r w:rsidRPr="008C296C">
          <w:rPr>
            <w:rFonts w:ascii="Roboto" w:eastAsia="Times New Roman" w:hAnsi="Roboto" w:cs="Times New Roman"/>
            <w:color w:val="565353"/>
            <w:sz w:val="23"/>
            <w:szCs w:val="23"/>
          </w:rPr>
          <w:t>, that is: Filtration, Amplification, Analog-digital conversion and programming to toggle the LED</w:t>
        </w:r>
      </w:ins>
    </w:p>
    <w:p w:rsidR="008C296C" w:rsidRPr="008C296C" w:rsidRDefault="008C296C" w:rsidP="008C296C">
      <w:pPr>
        <w:shd w:val="clear" w:color="auto" w:fill="FFFFFF"/>
        <w:spacing w:before="101" w:after="101" w:line="240" w:lineRule="auto"/>
        <w:ind w:left="101" w:right="101"/>
        <w:jc w:val="both"/>
        <w:rPr>
          <w:ins w:id="50" w:author="Unknown"/>
          <w:rFonts w:ascii="Roboto" w:eastAsia="Times New Roman" w:hAnsi="Roboto" w:cs="Times New Roman"/>
          <w:color w:val="565353"/>
          <w:sz w:val="23"/>
          <w:szCs w:val="23"/>
        </w:rPr>
      </w:pPr>
      <w:ins w:id="51" w:author="Unknown">
        <w:r w:rsidRPr="008C296C">
          <w:rPr>
            <w:rFonts w:ascii="Roboto" w:eastAsia="Times New Roman" w:hAnsi="Roboto" w:cs="Times New Roman"/>
            <w:color w:val="565353"/>
            <w:sz w:val="23"/>
            <w:szCs w:val="23"/>
          </w:rPr>
          <w:t>Whenever there is sound, the MIC picks it up and converts it into voltage, linear to the magnitude of sound. So for a higher sound we have higher value and for lower sound we have lower value. This value is first fed to the High Pass Filter for </w:t>
        </w:r>
        <w:r w:rsidRPr="008C296C">
          <w:rPr>
            <w:rFonts w:ascii="Roboto" w:eastAsia="Times New Roman" w:hAnsi="Roboto" w:cs="Times New Roman"/>
            <w:b/>
            <w:bCs/>
            <w:color w:val="565353"/>
            <w:sz w:val="23"/>
            <w:szCs w:val="23"/>
          </w:rPr>
          <w:t>filtration</w:t>
        </w:r>
        <w:r w:rsidRPr="008C296C">
          <w:rPr>
            <w:rFonts w:ascii="Roboto" w:eastAsia="Times New Roman" w:hAnsi="Roboto" w:cs="Times New Roman"/>
            <w:color w:val="565353"/>
            <w:sz w:val="23"/>
            <w:szCs w:val="23"/>
          </w:rPr>
          <w:t>. Then this filtered value is fed to the transistor for </w:t>
        </w:r>
        <w:r w:rsidRPr="008C296C">
          <w:rPr>
            <w:rFonts w:ascii="Roboto" w:eastAsia="Times New Roman" w:hAnsi="Roboto" w:cs="Times New Roman"/>
            <w:b/>
            <w:bCs/>
            <w:color w:val="565353"/>
            <w:sz w:val="23"/>
            <w:szCs w:val="23"/>
          </w:rPr>
          <w:t>amplification</w:t>
        </w:r>
        <w:r w:rsidRPr="008C296C">
          <w:rPr>
            <w:rFonts w:ascii="Roboto" w:eastAsia="Times New Roman" w:hAnsi="Roboto" w:cs="Times New Roman"/>
            <w:color w:val="565353"/>
            <w:sz w:val="23"/>
            <w:szCs w:val="23"/>
          </w:rPr>
          <w:t> and transistor provides the amplified output at the collector. This collector signal is fed to the ADC0 channel of the UNO, for </w:t>
        </w:r>
        <w:r w:rsidRPr="008C296C">
          <w:rPr>
            <w:rFonts w:ascii="Roboto" w:eastAsia="Times New Roman" w:hAnsi="Roboto" w:cs="Times New Roman"/>
            <w:b/>
            <w:bCs/>
            <w:color w:val="565353"/>
            <w:sz w:val="23"/>
            <w:szCs w:val="23"/>
          </w:rPr>
          <w:t>Analog to Digital conversion</w:t>
        </w:r>
        <w:r w:rsidRPr="008C296C">
          <w:rPr>
            <w:rFonts w:ascii="Roboto" w:eastAsia="Times New Roman" w:hAnsi="Roboto" w:cs="Times New Roman"/>
            <w:color w:val="565353"/>
            <w:sz w:val="23"/>
            <w:szCs w:val="23"/>
          </w:rPr>
          <w:t xml:space="preserve">. And lastly </w:t>
        </w:r>
        <w:proofErr w:type="spellStart"/>
        <w:r w:rsidRPr="008C296C">
          <w:rPr>
            <w:rFonts w:ascii="Roboto" w:eastAsia="Times New Roman" w:hAnsi="Roboto" w:cs="Times New Roman"/>
            <w:color w:val="565353"/>
            <w:sz w:val="23"/>
            <w:szCs w:val="23"/>
          </w:rPr>
          <w:t>Arduino</w:t>
        </w:r>
        <w:proofErr w:type="spellEnd"/>
        <w:r w:rsidRPr="008C296C">
          <w:rPr>
            <w:rFonts w:ascii="Roboto" w:eastAsia="Times New Roman" w:hAnsi="Roboto" w:cs="Times New Roman"/>
            <w:color w:val="565353"/>
            <w:sz w:val="23"/>
            <w:szCs w:val="23"/>
          </w:rPr>
          <w:t xml:space="preserve"> is </w:t>
        </w:r>
        <w:r w:rsidRPr="008C296C">
          <w:rPr>
            <w:rFonts w:ascii="Roboto" w:eastAsia="Times New Roman" w:hAnsi="Roboto" w:cs="Times New Roman"/>
            <w:b/>
            <w:bCs/>
            <w:color w:val="565353"/>
            <w:sz w:val="23"/>
            <w:szCs w:val="23"/>
          </w:rPr>
          <w:t>programmed to toggle the LED</w:t>
        </w:r>
        <w:r w:rsidRPr="008C296C">
          <w:rPr>
            <w:rFonts w:ascii="Roboto" w:eastAsia="Times New Roman" w:hAnsi="Roboto" w:cs="Times New Roman"/>
            <w:color w:val="565353"/>
            <w:sz w:val="23"/>
            <w:szCs w:val="23"/>
          </w:rPr>
          <w:t>, connected at PIN 7 of PORTD, each time ADC channel A0 goes beyond a particular level.</w:t>
        </w:r>
      </w:ins>
    </w:p>
    <w:p w:rsidR="008C296C" w:rsidRPr="008C296C" w:rsidRDefault="008C296C" w:rsidP="008C296C">
      <w:pPr>
        <w:shd w:val="clear" w:color="auto" w:fill="FFFFFF"/>
        <w:spacing w:before="101" w:after="101" w:line="240" w:lineRule="auto"/>
        <w:ind w:left="101" w:right="101"/>
        <w:jc w:val="both"/>
        <w:rPr>
          <w:ins w:id="52" w:author="Unknown"/>
          <w:rFonts w:ascii="Roboto" w:eastAsia="Times New Roman" w:hAnsi="Roboto" w:cs="Times New Roman"/>
          <w:color w:val="565353"/>
          <w:sz w:val="23"/>
          <w:szCs w:val="23"/>
        </w:rPr>
      </w:pPr>
      <w:ins w:id="53" w:author="Unknown">
        <w:r w:rsidRPr="008C296C">
          <w:rPr>
            <w:rFonts w:ascii="Roboto" w:eastAsia="Times New Roman" w:hAnsi="Roboto" w:cs="Times New Roman"/>
            <w:color w:val="565353"/>
            <w:sz w:val="23"/>
            <w:szCs w:val="23"/>
          </w:rPr>
          <w:t> </w:t>
        </w:r>
      </w:ins>
    </w:p>
    <w:p w:rsidR="008C296C" w:rsidRPr="008C296C" w:rsidRDefault="008C296C" w:rsidP="008C296C">
      <w:pPr>
        <w:shd w:val="clear" w:color="auto" w:fill="FFFFFF"/>
        <w:spacing w:before="101" w:after="101" w:line="240" w:lineRule="auto"/>
        <w:ind w:left="101" w:right="101"/>
        <w:jc w:val="both"/>
        <w:rPr>
          <w:ins w:id="54" w:author="Unknown"/>
          <w:rFonts w:ascii="Roboto" w:eastAsia="Times New Roman" w:hAnsi="Roboto" w:cs="Times New Roman"/>
          <w:color w:val="565353"/>
          <w:sz w:val="23"/>
          <w:szCs w:val="23"/>
        </w:rPr>
      </w:pPr>
      <w:ins w:id="55" w:author="Unknown">
        <w:r w:rsidRPr="008C296C">
          <w:rPr>
            <w:rFonts w:ascii="Roboto" w:eastAsia="Times New Roman" w:hAnsi="Roboto" w:cs="Times New Roman"/>
            <w:b/>
            <w:bCs/>
            <w:color w:val="565353"/>
            <w:sz w:val="23"/>
            <w:szCs w:val="23"/>
          </w:rPr>
          <w:t>1. Filtration:</w:t>
        </w:r>
      </w:ins>
    </w:p>
    <w:p w:rsidR="008C296C" w:rsidRPr="008C296C" w:rsidRDefault="008C296C" w:rsidP="008C296C">
      <w:pPr>
        <w:shd w:val="clear" w:color="auto" w:fill="FFFFFF"/>
        <w:spacing w:before="101" w:after="101" w:line="240" w:lineRule="auto"/>
        <w:ind w:left="101" w:right="101"/>
        <w:jc w:val="both"/>
        <w:rPr>
          <w:ins w:id="56" w:author="Unknown"/>
          <w:rFonts w:ascii="Roboto" w:eastAsia="Times New Roman" w:hAnsi="Roboto" w:cs="Times New Roman"/>
          <w:color w:val="565353"/>
          <w:sz w:val="23"/>
          <w:szCs w:val="23"/>
        </w:rPr>
      </w:pPr>
      <w:ins w:id="57" w:author="Unknown">
        <w:r w:rsidRPr="008C296C">
          <w:rPr>
            <w:rFonts w:ascii="Roboto" w:eastAsia="Times New Roman" w:hAnsi="Roboto" w:cs="Times New Roman"/>
            <w:color w:val="565353"/>
            <w:sz w:val="23"/>
            <w:szCs w:val="23"/>
          </w:rPr>
          <w:t>First of all we will talk briefly about </w:t>
        </w:r>
        <w:r w:rsidRPr="008C296C">
          <w:rPr>
            <w:rFonts w:ascii="Roboto" w:eastAsia="Times New Roman" w:hAnsi="Roboto" w:cs="Times New Roman"/>
            <w:b/>
            <w:bCs/>
            <w:color w:val="565353"/>
            <w:sz w:val="23"/>
            <w:szCs w:val="23"/>
          </w:rPr>
          <w:t>R-C High Pass Filter, </w:t>
        </w:r>
        <w:r w:rsidRPr="008C296C">
          <w:rPr>
            <w:rFonts w:ascii="Roboto" w:eastAsia="Times New Roman" w:hAnsi="Roboto" w:cs="Times New Roman"/>
            <w:color w:val="565353"/>
            <w:sz w:val="23"/>
            <w:szCs w:val="23"/>
          </w:rPr>
          <w:t>which has been used to </w:t>
        </w:r>
        <w:r w:rsidRPr="008C296C">
          <w:rPr>
            <w:rFonts w:ascii="Roboto" w:eastAsia="Times New Roman" w:hAnsi="Roboto" w:cs="Times New Roman"/>
            <w:b/>
            <w:bCs/>
            <w:color w:val="565353"/>
            <w:sz w:val="23"/>
            <w:szCs w:val="23"/>
          </w:rPr>
          <w:t>filter out the noises</w:t>
        </w:r>
        <w:r w:rsidRPr="008C296C">
          <w:rPr>
            <w:rFonts w:ascii="Roboto" w:eastAsia="Times New Roman" w:hAnsi="Roboto" w:cs="Times New Roman"/>
            <w:color w:val="565353"/>
            <w:sz w:val="23"/>
            <w:szCs w:val="23"/>
          </w:rPr>
          <w:t>. It’s easy to design and consists of a single resistor and single capacitor. For this circuit we don’t need much detail, so we will keep it simple. A high pass filter allows signals of high frequency pass from input to output, in other words the input signal appears at the output if the frequency of signal is higher than the filter prescribed frequency. For now, we need not to worry about these values because here we are not designing an </w:t>
        </w:r>
        <w:r w:rsidRPr="008C296C">
          <w:rPr>
            <w:rFonts w:ascii="Roboto" w:eastAsia="Times New Roman" w:hAnsi="Roboto" w:cs="Times New Roman"/>
            <w:color w:val="565353"/>
            <w:sz w:val="23"/>
            <w:szCs w:val="23"/>
          </w:rPr>
          <w:fldChar w:fldCharType="begin"/>
        </w:r>
        <w:r w:rsidRPr="008C296C">
          <w:rPr>
            <w:rFonts w:ascii="Roboto" w:eastAsia="Times New Roman" w:hAnsi="Roboto" w:cs="Times New Roman"/>
            <w:color w:val="565353"/>
            <w:sz w:val="23"/>
            <w:szCs w:val="23"/>
          </w:rPr>
          <w:instrText xml:space="preserve"> HYPERLINK "http://circuitdigest.com/electronic-circuits/lm386-audio-amplifier-circuit" </w:instrText>
        </w:r>
        <w:r w:rsidRPr="008C296C">
          <w:rPr>
            <w:rFonts w:ascii="Roboto" w:eastAsia="Times New Roman" w:hAnsi="Roboto" w:cs="Times New Roman"/>
            <w:color w:val="565353"/>
            <w:sz w:val="23"/>
            <w:szCs w:val="23"/>
          </w:rPr>
          <w:fldChar w:fldCharType="separate"/>
        </w:r>
        <w:r w:rsidRPr="008C296C">
          <w:rPr>
            <w:rFonts w:ascii="Roboto" w:eastAsia="Times New Roman" w:hAnsi="Roboto" w:cs="Times New Roman"/>
            <w:color w:val="0053F9"/>
            <w:sz w:val="23"/>
            <w:szCs w:val="23"/>
            <w:u w:val="single"/>
          </w:rPr>
          <w:t>audio amplifier</w:t>
        </w:r>
        <w:r w:rsidRPr="008C296C">
          <w:rPr>
            <w:rFonts w:ascii="Roboto" w:eastAsia="Times New Roman" w:hAnsi="Roboto" w:cs="Times New Roman"/>
            <w:color w:val="565353"/>
            <w:sz w:val="23"/>
            <w:szCs w:val="23"/>
          </w:rPr>
          <w:fldChar w:fldCharType="end"/>
        </w:r>
        <w:r w:rsidRPr="008C296C">
          <w:rPr>
            <w:rFonts w:ascii="Roboto" w:eastAsia="Times New Roman" w:hAnsi="Roboto" w:cs="Times New Roman"/>
            <w:color w:val="565353"/>
            <w:sz w:val="23"/>
            <w:szCs w:val="23"/>
          </w:rPr>
          <w:t>. A high pass filter is shown in the circuit.</w:t>
        </w:r>
      </w:ins>
    </w:p>
    <w:p w:rsidR="008C296C" w:rsidRPr="008C296C" w:rsidRDefault="008C296C" w:rsidP="008C296C">
      <w:pPr>
        <w:shd w:val="clear" w:color="auto" w:fill="FFFFFF"/>
        <w:spacing w:before="101" w:after="101" w:line="240" w:lineRule="auto"/>
        <w:ind w:left="101" w:right="101"/>
        <w:jc w:val="both"/>
        <w:rPr>
          <w:ins w:id="58" w:author="Unknown"/>
          <w:rFonts w:ascii="Roboto" w:eastAsia="Times New Roman" w:hAnsi="Roboto" w:cs="Times New Roman"/>
          <w:color w:val="565353"/>
          <w:sz w:val="23"/>
          <w:szCs w:val="23"/>
        </w:rPr>
      </w:pPr>
      <w:r>
        <w:rPr>
          <w:rFonts w:ascii="Roboto" w:eastAsia="Times New Roman" w:hAnsi="Roboto" w:cs="Times New Roman"/>
          <w:noProof/>
          <w:color w:val="565353"/>
          <w:sz w:val="23"/>
          <w:szCs w:val="23"/>
        </w:rPr>
        <w:drawing>
          <wp:inline distT="0" distB="0" distL="0" distR="0">
            <wp:extent cx="2993390" cy="1216025"/>
            <wp:effectExtent l="0" t="0" r="0" b="3175"/>
            <wp:docPr id="10" name="Picture 10" descr="High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gh Pass Fil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3390" cy="1216025"/>
                    </a:xfrm>
                    <a:prstGeom prst="rect">
                      <a:avLst/>
                    </a:prstGeom>
                    <a:noFill/>
                    <a:ln>
                      <a:noFill/>
                    </a:ln>
                  </pic:spPr>
                </pic:pic>
              </a:graphicData>
            </a:graphic>
          </wp:inline>
        </w:drawing>
      </w:r>
    </w:p>
    <w:p w:rsidR="008C296C" w:rsidRPr="008C296C" w:rsidRDefault="008C296C" w:rsidP="008C296C">
      <w:pPr>
        <w:shd w:val="clear" w:color="auto" w:fill="FFFFFF"/>
        <w:spacing w:before="101" w:after="101" w:line="240" w:lineRule="auto"/>
        <w:ind w:left="101" w:right="101"/>
        <w:jc w:val="both"/>
        <w:rPr>
          <w:ins w:id="59" w:author="Unknown"/>
          <w:rFonts w:ascii="Roboto" w:eastAsia="Times New Roman" w:hAnsi="Roboto" w:cs="Times New Roman"/>
          <w:color w:val="565353"/>
          <w:sz w:val="23"/>
          <w:szCs w:val="23"/>
        </w:rPr>
      </w:pPr>
      <w:ins w:id="60" w:author="Unknown">
        <w:r w:rsidRPr="008C296C">
          <w:rPr>
            <w:rFonts w:ascii="Roboto" w:eastAsia="Times New Roman" w:hAnsi="Roboto" w:cs="Times New Roman"/>
            <w:color w:val="565353"/>
            <w:sz w:val="23"/>
            <w:szCs w:val="23"/>
          </w:rPr>
          <w:t>After this filter, voltage signal is fed to the transistor for amplification.</w:t>
        </w:r>
      </w:ins>
    </w:p>
    <w:p w:rsidR="008C296C" w:rsidRPr="008C296C" w:rsidRDefault="008C296C" w:rsidP="008C296C">
      <w:pPr>
        <w:shd w:val="clear" w:color="auto" w:fill="FFFFFF"/>
        <w:spacing w:before="101" w:after="101" w:line="240" w:lineRule="auto"/>
        <w:ind w:left="101" w:right="101"/>
        <w:jc w:val="both"/>
        <w:rPr>
          <w:ins w:id="61" w:author="Unknown"/>
          <w:rFonts w:ascii="Roboto" w:eastAsia="Times New Roman" w:hAnsi="Roboto" w:cs="Times New Roman"/>
          <w:color w:val="565353"/>
          <w:sz w:val="23"/>
          <w:szCs w:val="23"/>
        </w:rPr>
      </w:pPr>
      <w:ins w:id="62" w:author="Unknown">
        <w:r w:rsidRPr="008C296C">
          <w:rPr>
            <w:rFonts w:ascii="Roboto" w:eastAsia="Times New Roman" w:hAnsi="Roboto" w:cs="Times New Roman"/>
            <w:color w:val="565353"/>
            <w:sz w:val="23"/>
            <w:szCs w:val="23"/>
          </w:rPr>
          <w:t> </w:t>
        </w:r>
      </w:ins>
    </w:p>
    <w:p w:rsidR="008C296C" w:rsidRPr="008C296C" w:rsidRDefault="008C296C" w:rsidP="008C296C">
      <w:pPr>
        <w:shd w:val="clear" w:color="auto" w:fill="FFFFFF"/>
        <w:spacing w:before="101" w:after="101" w:line="240" w:lineRule="auto"/>
        <w:ind w:left="101" w:right="101"/>
        <w:jc w:val="both"/>
        <w:rPr>
          <w:ins w:id="63" w:author="Unknown"/>
          <w:rFonts w:ascii="Roboto" w:eastAsia="Times New Roman" w:hAnsi="Roboto" w:cs="Times New Roman"/>
          <w:color w:val="565353"/>
          <w:sz w:val="23"/>
          <w:szCs w:val="23"/>
        </w:rPr>
      </w:pPr>
      <w:ins w:id="64" w:author="Unknown">
        <w:r w:rsidRPr="008C296C">
          <w:rPr>
            <w:rFonts w:ascii="Roboto" w:eastAsia="Times New Roman" w:hAnsi="Roboto" w:cs="Times New Roman"/>
            <w:b/>
            <w:bCs/>
            <w:color w:val="565353"/>
            <w:sz w:val="23"/>
            <w:szCs w:val="23"/>
          </w:rPr>
          <w:t> 2. Amplification:</w:t>
        </w:r>
      </w:ins>
    </w:p>
    <w:p w:rsidR="008C296C" w:rsidRPr="008C296C" w:rsidRDefault="008C296C" w:rsidP="008C296C">
      <w:pPr>
        <w:shd w:val="clear" w:color="auto" w:fill="FFFFFF"/>
        <w:spacing w:before="101" w:after="101" w:line="240" w:lineRule="auto"/>
        <w:ind w:left="101" w:right="101"/>
        <w:jc w:val="both"/>
        <w:rPr>
          <w:ins w:id="65" w:author="Unknown"/>
          <w:rFonts w:ascii="Roboto" w:eastAsia="Times New Roman" w:hAnsi="Roboto" w:cs="Times New Roman"/>
          <w:color w:val="565353"/>
          <w:sz w:val="23"/>
          <w:szCs w:val="23"/>
        </w:rPr>
      </w:pPr>
      <w:ins w:id="66" w:author="Unknown">
        <w:r w:rsidRPr="008C296C">
          <w:rPr>
            <w:rFonts w:ascii="Roboto" w:eastAsia="Times New Roman" w:hAnsi="Roboto" w:cs="Times New Roman"/>
            <w:color w:val="565353"/>
            <w:sz w:val="23"/>
            <w:szCs w:val="23"/>
          </w:rPr>
          <w:t>The voltage of MIC is very low and cannot be fed to UNO for ADC (Analog to Digital Conversion), so for this we design a </w:t>
        </w:r>
        <w:r w:rsidRPr="008C296C">
          <w:rPr>
            <w:rFonts w:ascii="Roboto" w:eastAsia="Times New Roman" w:hAnsi="Roboto" w:cs="Times New Roman"/>
            <w:b/>
            <w:bCs/>
            <w:color w:val="565353"/>
            <w:sz w:val="23"/>
            <w:szCs w:val="23"/>
          </w:rPr>
          <w:t>simple amplifier using a transistor</w:t>
        </w:r>
        <w:r w:rsidRPr="008C296C">
          <w:rPr>
            <w:rFonts w:ascii="Roboto" w:eastAsia="Times New Roman" w:hAnsi="Roboto" w:cs="Times New Roman"/>
            <w:color w:val="565353"/>
            <w:sz w:val="23"/>
            <w:szCs w:val="23"/>
          </w:rPr>
          <w:t xml:space="preserve">.  Here we have designed a single transistor amplifier for amplifying the MIC voltages. This amplified voltage signal is further fed to the ADC0 channel of </w:t>
        </w:r>
        <w:proofErr w:type="spellStart"/>
        <w:r w:rsidRPr="008C296C">
          <w:rPr>
            <w:rFonts w:ascii="Roboto" w:eastAsia="Times New Roman" w:hAnsi="Roboto" w:cs="Times New Roman"/>
            <w:color w:val="565353"/>
            <w:sz w:val="23"/>
            <w:szCs w:val="23"/>
          </w:rPr>
          <w:t>Arduino</w:t>
        </w:r>
        <w:proofErr w:type="spellEnd"/>
        <w:r w:rsidRPr="008C296C">
          <w:rPr>
            <w:rFonts w:ascii="Roboto" w:eastAsia="Times New Roman" w:hAnsi="Roboto" w:cs="Times New Roman"/>
            <w:color w:val="565353"/>
            <w:sz w:val="23"/>
            <w:szCs w:val="23"/>
          </w:rPr>
          <w:t>.</w:t>
        </w:r>
      </w:ins>
    </w:p>
    <w:p w:rsidR="008C296C" w:rsidRPr="008C296C" w:rsidRDefault="008C296C" w:rsidP="008C296C">
      <w:pPr>
        <w:shd w:val="clear" w:color="auto" w:fill="FFFFFF"/>
        <w:spacing w:before="101" w:after="101" w:line="240" w:lineRule="auto"/>
        <w:ind w:left="101" w:right="101"/>
        <w:jc w:val="both"/>
        <w:rPr>
          <w:ins w:id="67" w:author="Unknown"/>
          <w:rFonts w:ascii="Roboto" w:eastAsia="Times New Roman" w:hAnsi="Roboto" w:cs="Times New Roman"/>
          <w:color w:val="565353"/>
          <w:sz w:val="23"/>
          <w:szCs w:val="23"/>
        </w:rPr>
      </w:pPr>
      <w:ins w:id="68" w:author="Unknown">
        <w:r w:rsidRPr="008C296C">
          <w:rPr>
            <w:rFonts w:ascii="Roboto" w:eastAsia="Times New Roman" w:hAnsi="Roboto" w:cs="Times New Roman"/>
            <w:color w:val="565353"/>
            <w:sz w:val="23"/>
            <w:szCs w:val="23"/>
          </w:rPr>
          <w:t> </w:t>
        </w:r>
      </w:ins>
    </w:p>
    <w:p w:rsidR="008C296C" w:rsidRPr="008C296C" w:rsidRDefault="008C296C" w:rsidP="008C296C">
      <w:pPr>
        <w:shd w:val="clear" w:color="auto" w:fill="FFFFFF"/>
        <w:spacing w:before="101" w:after="101" w:line="240" w:lineRule="auto"/>
        <w:ind w:left="101" w:right="101"/>
        <w:jc w:val="both"/>
        <w:rPr>
          <w:ins w:id="69" w:author="Unknown"/>
          <w:rFonts w:ascii="Roboto" w:eastAsia="Times New Roman" w:hAnsi="Roboto" w:cs="Times New Roman"/>
          <w:color w:val="565353"/>
          <w:sz w:val="23"/>
          <w:szCs w:val="23"/>
        </w:rPr>
      </w:pPr>
      <w:ins w:id="70" w:author="Unknown">
        <w:r w:rsidRPr="008C296C">
          <w:rPr>
            <w:rFonts w:ascii="Roboto" w:eastAsia="Times New Roman" w:hAnsi="Roboto" w:cs="Times New Roman"/>
            <w:b/>
            <w:bCs/>
            <w:color w:val="565353"/>
            <w:sz w:val="23"/>
            <w:szCs w:val="23"/>
          </w:rPr>
          <w:t>3. Analog to Digital Conversion:</w:t>
        </w:r>
      </w:ins>
    </w:p>
    <w:p w:rsidR="008C296C" w:rsidRPr="008C296C" w:rsidRDefault="008C296C" w:rsidP="008C296C">
      <w:pPr>
        <w:shd w:val="clear" w:color="auto" w:fill="FFFFFF"/>
        <w:spacing w:before="101" w:after="101" w:line="240" w:lineRule="auto"/>
        <w:ind w:left="101" w:right="101"/>
        <w:jc w:val="both"/>
        <w:rPr>
          <w:ins w:id="71" w:author="Unknown"/>
          <w:rFonts w:ascii="Roboto" w:eastAsia="Times New Roman" w:hAnsi="Roboto" w:cs="Times New Roman"/>
          <w:color w:val="565353"/>
          <w:sz w:val="23"/>
          <w:szCs w:val="23"/>
        </w:rPr>
      </w:pPr>
      <w:ins w:id="72" w:author="Unknown">
        <w:r w:rsidRPr="008C296C">
          <w:rPr>
            <w:rFonts w:ascii="Roboto" w:eastAsia="Times New Roman" w:hAnsi="Roboto" w:cs="Times New Roman"/>
            <w:color w:val="565353"/>
            <w:sz w:val="23"/>
            <w:szCs w:val="23"/>
          </w:rPr>
          <w:t>ARDUINO has </w:t>
        </w:r>
        <w:r w:rsidRPr="008C296C">
          <w:rPr>
            <w:rFonts w:ascii="Roboto" w:eastAsia="Times New Roman" w:hAnsi="Roboto" w:cs="Times New Roman"/>
            <w:b/>
            <w:bCs/>
            <w:color w:val="565353"/>
            <w:sz w:val="23"/>
            <w:szCs w:val="23"/>
          </w:rPr>
          <w:t>6 ADC channels</w:t>
        </w:r>
        <w:r w:rsidRPr="008C296C">
          <w:rPr>
            <w:rFonts w:ascii="Roboto" w:eastAsia="Times New Roman" w:hAnsi="Roboto" w:cs="Times New Roman"/>
            <w:color w:val="565353"/>
            <w:sz w:val="23"/>
            <w:szCs w:val="23"/>
          </w:rPr>
          <w:t>. Among those, any one or all of them can be used as inputs for analog voltage. The UNO ADC is of 10 bit resolution (so the integer values from (0-(2^10) 1023)).This means that it will map input voltages between 0 and 5 volts into integer values between 0 and 1023. So for every (5/1024= 4.9mV) per unit.</w:t>
        </w:r>
      </w:ins>
    </w:p>
    <w:p w:rsidR="008C296C" w:rsidRPr="008C296C" w:rsidRDefault="008C296C" w:rsidP="008C296C">
      <w:pPr>
        <w:shd w:val="clear" w:color="auto" w:fill="FFFFFF"/>
        <w:spacing w:before="101" w:after="101" w:line="240" w:lineRule="auto"/>
        <w:ind w:left="101" w:right="101"/>
        <w:jc w:val="both"/>
        <w:rPr>
          <w:ins w:id="73" w:author="Unknown"/>
          <w:rFonts w:ascii="Roboto" w:eastAsia="Times New Roman" w:hAnsi="Roboto" w:cs="Times New Roman"/>
          <w:color w:val="565353"/>
          <w:sz w:val="23"/>
          <w:szCs w:val="23"/>
        </w:rPr>
      </w:pPr>
      <w:ins w:id="74" w:author="Unknown">
        <w:r w:rsidRPr="008C296C">
          <w:rPr>
            <w:rFonts w:ascii="Roboto" w:eastAsia="Times New Roman" w:hAnsi="Roboto" w:cs="Times New Roman"/>
            <w:color w:val="565353"/>
            <w:sz w:val="23"/>
            <w:szCs w:val="23"/>
          </w:rPr>
          <w:t>Now, for the UNO to convert analog signal into digital signal, we need to </w:t>
        </w:r>
        <w:r w:rsidRPr="008C296C">
          <w:rPr>
            <w:rFonts w:ascii="Roboto" w:eastAsia="Times New Roman" w:hAnsi="Roboto" w:cs="Times New Roman"/>
            <w:color w:val="565353"/>
            <w:sz w:val="23"/>
            <w:szCs w:val="23"/>
          </w:rPr>
          <w:fldChar w:fldCharType="begin"/>
        </w:r>
        <w:r w:rsidRPr="008C296C">
          <w:rPr>
            <w:rFonts w:ascii="Roboto" w:eastAsia="Times New Roman" w:hAnsi="Roboto" w:cs="Times New Roman"/>
            <w:color w:val="565353"/>
            <w:sz w:val="23"/>
            <w:szCs w:val="23"/>
          </w:rPr>
          <w:instrText xml:space="preserve"> HYPERLINK "http://circuitdigest.com/microcontroller-projects/arduino-uno-adc-tutorial" </w:instrText>
        </w:r>
        <w:r w:rsidRPr="008C296C">
          <w:rPr>
            <w:rFonts w:ascii="Roboto" w:eastAsia="Times New Roman" w:hAnsi="Roboto" w:cs="Times New Roman"/>
            <w:color w:val="565353"/>
            <w:sz w:val="23"/>
            <w:szCs w:val="23"/>
          </w:rPr>
          <w:fldChar w:fldCharType="separate"/>
        </w:r>
        <w:r w:rsidRPr="008C296C">
          <w:rPr>
            <w:rFonts w:ascii="Roboto" w:eastAsia="Times New Roman" w:hAnsi="Roboto" w:cs="Times New Roman"/>
            <w:color w:val="0053F9"/>
            <w:sz w:val="23"/>
            <w:szCs w:val="23"/>
            <w:u w:val="single"/>
          </w:rPr>
          <w:t>Use ADC Channel of ARDUINO UNO</w:t>
        </w:r>
        <w:r w:rsidRPr="008C296C">
          <w:rPr>
            <w:rFonts w:ascii="Roboto" w:eastAsia="Times New Roman" w:hAnsi="Roboto" w:cs="Times New Roman"/>
            <w:color w:val="565353"/>
            <w:sz w:val="23"/>
            <w:szCs w:val="23"/>
          </w:rPr>
          <w:fldChar w:fldCharType="end"/>
        </w:r>
        <w:r w:rsidRPr="008C296C">
          <w:rPr>
            <w:rFonts w:ascii="Roboto" w:eastAsia="Times New Roman" w:hAnsi="Roboto" w:cs="Times New Roman"/>
            <w:color w:val="565353"/>
            <w:sz w:val="23"/>
            <w:szCs w:val="23"/>
          </w:rPr>
          <w:t>, with the help of below functions:</w:t>
        </w:r>
      </w:ins>
    </w:p>
    <w:p w:rsidR="008C296C" w:rsidRPr="008C296C" w:rsidRDefault="008C296C" w:rsidP="008C296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ins w:id="75" w:author="Unknown"/>
          <w:rFonts w:ascii="Consolas" w:eastAsia="Times New Roman" w:hAnsi="Consolas" w:cs="Courier New"/>
          <w:color w:val="333333"/>
          <w:sz w:val="20"/>
          <w:szCs w:val="20"/>
        </w:rPr>
      </w:pPr>
      <w:ins w:id="76" w:author="Unknown">
        <w:r w:rsidRPr="008C296C">
          <w:rPr>
            <w:rFonts w:ascii="Consolas" w:eastAsia="Times New Roman" w:hAnsi="Consolas" w:cs="Courier New"/>
            <w:color w:val="333333"/>
            <w:sz w:val="20"/>
            <w:szCs w:val="20"/>
          </w:rPr>
          <w:t xml:space="preserve">1.    </w:t>
        </w:r>
        <w:proofErr w:type="spellStart"/>
        <w:proofErr w:type="gramStart"/>
        <w:r w:rsidRPr="008C296C">
          <w:rPr>
            <w:rFonts w:ascii="Consolas" w:eastAsia="Times New Roman" w:hAnsi="Consolas" w:cs="Courier New"/>
            <w:color w:val="333333"/>
            <w:sz w:val="20"/>
            <w:szCs w:val="20"/>
          </w:rPr>
          <w:t>analogRead</w:t>
        </w:r>
        <w:proofErr w:type="spellEnd"/>
        <w:r w:rsidRPr="008C296C">
          <w:rPr>
            <w:rFonts w:ascii="Consolas" w:eastAsia="Times New Roman" w:hAnsi="Consolas" w:cs="Courier New"/>
            <w:color w:val="333333"/>
            <w:sz w:val="20"/>
            <w:szCs w:val="20"/>
          </w:rPr>
          <w:t>(</w:t>
        </w:r>
        <w:proofErr w:type="gramEnd"/>
        <w:r w:rsidRPr="008C296C">
          <w:rPr>
            <w:rFonts w:ascii="Consolas" w:eastAsia="Times New Roman" w:hAnsi="Consolas" w:cs="Courier New"/>
            <w:color w:val="333333"/>
            <w:sz w:val="20"/>
            <w:szCs w:val="20"/>
          </w:rPr>
          <w:t>pin);</w:t>
        </w:r>
      </w:ins>
    </w:p>
    <w:p w:rsidR="008C296C" w:rsidRPr="008C296C" w:rsidRDefault="008C296C" w:rsidP="008C296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ins w:id="77" w:author="Unknown"/>
          <w:rFonts w:ascii="Consolas" w:eastAsia="Times New Roman" w:hAnsi="Consolas" w:cs="Courier New"/>
          <w:color w:val="333333"/>
          <w:sz w:val="20"/>
          <w:szCs w:val="20"/>
        </w:rPr>
      </w:pPr>
      <w:ins w:id="78" w:author="Unknown">
        <w:r w:rsidRPr="008C296C">
          <w:rPr>
            <w:rFonts w:ascii="Consolas" w:eastAsia="Times New Roman" w:hAnsi="Consolas" w:cs="Courier New"/>
            <w:color w:val="333333"/>
            <w:sz w:val="20"/>
            <w:szCs w:val="20"/>
          </w:rPr>
          <w:lastRenderedPageBreak/>
          <w:t xml:space="preserve">2.    </w:t>
        </w:r>
        <w:proofErr w:type="spellStart"/>
        <w:proofErr w:type="gramStart"/>
        <w:r w:rsidRPr="008C296C">
          <w:rPr>
            <w:rFonts w:ascii="Consolas" w:eastAsia="Times New Roman" w:hAnsi="Consolas" w:cs="Courier New"/>
            <w:color w:val="333333"/>
            <w:sz w:val="20"/>
            <w:szCs w:val="20"/>
          </w:rPr>
          <w:t>analogReference</w:t>
        </w:r>
        <w:proofErr w:type="spellEnd"/>
        <w:r w:rsidRPr="008C296C">
          <w:rPr>
            <w:rFonts w:ascii="Consolas" w:eastAsia="Times New Roman" w:hAnsi="Consolas" w:cs="Courier New"/>
            <w:color w:val="333333"/>
            <w:sz w:val="20"/>
            <w:szCs w:val="20"/>
          </w:rPr>
          <w:t>(</w:t>
        </w:r>
        <w:proofErr w:type="gramEnd"/>
        <w:r w:rsidRPr="008C296C">
          <w:rPr>
            <w:rFonts w:ascii="Consolas" w:eastAsia="Times New Roman" w:hAnsi="Consolas" w:cs="Courier New"/>
            <w:color w:val="333333"/>
            <w:sz w:val="20"/>
            <w:szCs w:val="20"/>
          </w:rPr>
          <w:t>);</w:t>
        </w:r>
      </w:ins>
    </w:p>
    <w:p w:rsidR="008C296C" w:rsidRPr="008C296C" w:rsidRDefault="008C296C" w:rsidP="008C296C">
      <w:pPr>
        <w:shd w:val="clear" w:color="auto" w:fill="FFFFFF"/>
        <w:spacing w:before="101" w:after="101" w:line="240" w:lineRule="auto"/>
        <w:ind w:left="101" w:right="101"/>
        <w:jc w:val="both"/>
        <w:rPr>
          <w:ins w:id="79" w:author="Unknown"/>
          <w:rFonts w:ascii="Roboto" w:eastAsia="Times New Roman" w:hAnsi="Roboto" w:cs="Times New Roman"/>
          <w:color w:val="565353"/>
          <w:sz w:val="23"/>
          <w:szCs w:val="23"/>
        </w:rPr>
      </w:pPr>
      <w:ins w:id="80" w:author="Unknown">
        <w:r w:rsidRPr="008C296C">
          <w:rPr>
            <w:rFonts w:ascii="Roboto" w:eastAsia="Times New Roman" w:hAnsi="Roboto" w:cs="Times New Roman"/>
            <w:color w:val="565353"/>
            <w:sz w:val="23"/>
            <w:szCs w:val="23"/>
          </w:rPr>
          <w:t>UNO ADC channels have a</w:t>
        </w:r>
        <w:r w:rsidRPr="008C296C">
          <w:rPr>
            <w:rFonts w:ascii="Roboto" w:eastAsia="Times New Roman" w:hAnsi="Roboto" w:cs="Times New Roman"/>
            <w:b/>
            <w:bCs/>
            <w:color w:val="565353"/>
            <w:sz w:val="23"/>
            <w:szCs w:val="23"/>
          </w:rPr>
          <w:t> default reference value of 5V</w:t>
        </w:r>
        <w:r w:rsidRPr="008C296C">
          <w:rPr>
            <w:rFonts w:ascii="Roboto" w:eastAsia="Times New Roman" w:hAnsi="Roboto" w:cs="Times New Roman"/>
            <w:color w:val="565353"/>
            <w:sz w:val="23"/>
            <w:szCs w:val="23"/>
          </w:rPr>
          <w:t>. This means we can give a maximum input voltage of 5V for ADC conversion at any input channel. Since some sensors provide voltages from 0-2.5V, so with a 5V reference, we get lesser accuracy, so we have an instruction that enables us to change this reference value.  So for changing the reference value we have “</w:t>
        </w:r>
        <w:proofErr w:type="spellStart"/>
        <w:r w:rsidRPr="008C296C">
          <w:rPr>
            <w:rFonts w:ascii="Roboto" w:eastAsia="Times New Roman" w:hAnsi="Roboto" w:cs="Times New Roman"/>
            <w:color w:val="565353"/>
            <w:sz w:val="23"/>
            <w:szCs w:val="23"/>
          </w:rPr>
          <w:fldChar w:fldCharType="begin"/>
        </w:r>
        <w:r w:rsidRPr="008C296C">
          <w:rPr>
            <w:rFonts w:ascii="Roboto" w:eastAsia="Times New Roman" w:hAnsi="Roboto" w:cs="Times New Roman"/>
            <w:color w:val="565353"/>
            <w:sz w:val="23"/>
            <w:szCs w:val="23"/>
          </w:rPr>
          <w:instrText xml:space="preserve"> HYPERLINK "https://www.arduino.cc/en/Reference/AnalogReference" </w:instrText>
        </w:r>
        <w:r w:rsidRPr="008C296C">
          <w:rPr>
            <w:rFonts w:ascii="Roboto" w:eastAsia="Times New Roman" w:hAnsi="Roboto" w:cs="Times New Roman"/>
            <w:color w:val="565353"/>
            <w:sz w:val="23"/>
            <w:szCs w:val="23"/>
          </w:rPr>
          <w:fldChar w:fldCharType="separate"/>
        </w:r>
        <w:proofErr w:type="gramStart"/>
        <w:r w:rsidRPr="008C296C">
          <w:rPr>
            <w:rFonts w:ascii="Roboto" w:eastAsia="Times New Roman" w:hAnsi="Roboto" w:cs="Times New Roman"/>
            <w:color w:val="0053F9"/>
            <w:sz w:val="23"/>
            <w:szCs w:val="23"/>
            <w:u w:val="single"/>
          </w:rPr>
          <w:t>analogReference</w:t>
        </w:r>
        <w:proofErr w:type="spellEnd"/>
        <w:proofErr w:type="gramEnd"/>
        <w:r w:rsidRPr="008C296C">
          <w:rPr>
            <w:rFonts w:ascii="Roboto" w:eastAsia="Times New Roman" w:hAnsi="Roboto" w:cs="Times New Roman"/>
            <w:color w:val="565353"/>
            <w:sz w:val="23"/>
            <w:szCs w:val="23"/>
          </w:rPr>
          <w:fldChar w:fldCharType="end"/>
        </w:r>
        <w:r w:rsidRPr="008C296C">
          <w:rPr>
            <w:rFonts w:ascii="Roboto" w:eastAsia="Times New Roman" w:hAnsi="Roboto" w:cs="Times New Roman"/>
            <w:color w:val="565353"/>
            <w:sz w:val="23"/>
            <w:szCs w:val="23"/>
          </w:rPr>
          <w:t>();”</w:t>
        </w:r>
      </w:ins>
    </w:p>
    <w:p w:rsidR="008C296C" w:rsidRPr="008C296C" w:rsidRDefault="008C296C" w:rsidP="008C296C">
      <w:pPr>
        <w:shd w:val="clear" w:color="auto" w:fill="FFFFFF"/>
        <w:spacing w:before="101" w:after="101" w:line="240" w:lineRule="auto"/>
        <w:ind w:left="101" w:right="101"/>
        <w:jc w:val="both"/>
        <w:rPr>
          <w:ins w:id="81" w:author="Unknown"/>
          <w:rFonts w:ascii="Roboto" w:eastAsia="Times New Roman" w:hAnsi="Roboto" w:cs="Times New Roman"/>
          <w:color w:val="565353"/>
          <w:sz w:val="23"/>
          <w:szCs w:val="23"/>
        </w:rPr>
      </w:pPr>
      <w:ins w:id="82" w:author="Unknown">
        <w:r w:rsidRPr="008C296C">
          <w:rPr>
            <w:rFonts w:ascii="Roboto" w:eastAsia="Times New Roman" w:hAnsi="Roboto" w:cs="Times New Roman"/>
            <w:color w:val="565353"/>
            <w:sz w:val="23"/>
            <w:szCs w:val="23"/>
          </w:rPr>
          <w:t> </w:t>
        </w:r>
      </w:ins>
    </w:p>
    <w:p w:rsidR="008C296C" w:rsidRPr="008C296C" w:rsidRDefault="008C296C" w:rsidP="008C296C">
      <w:pPr>
        <w:shd w:val="clear" w:color="auto" w:fill="FFFFFF"/>
        <w:spacing w:before="101" w:after="101" w:line="240" w:lineRule="auto"/>
        <w:ind w:left="101" w:right="101"/>
        <w:jc w:val="both"/>
        <w:rPr>
          <w:ins w:id="83" w:author="Unknown"/>
          <w:rFonts w:ascii="Roboto" w:eastAsia="Times New Roman" w:hAnsi="Roboto" w:cs="Times New Roman"/>
          <w:color w:val="565353"/>
          <w:sz w:val="23"/>
          <w:szCs w:val="23"/>
        </w:rPr>
      </w:pPr>
      <w:ins w:id="84" w:author="Unknown">
        <w:r w:rsidRPr="008C296C">
          <w:rPr>
            <w:rFonts w:ascii="Roboto" w:eastAsia="Times New Roman" w:hAnsi="Roboto" w:cs="Times New Roman"/>
            <w:b/>
            <w:bCs/>
            <w:color w:val="565353"/>
            <w:sz w:val="23"/>
            <w:szCs w:val="23"/>
          </w:rPr>
          <w:t>In our circuit</w:t>
        </w:r>
        <w:r w:rsidRPr="008C296C">
          <w:rPr>
            <w:rFonts w:ascii="Roboto" w:eastAsia="Times New Roman" w:hAnsi="Roboto" w:cs="Times New Roman"/>
            <w:color w:val="565353"/>
            <w:sz w:val="23"/>
            <w:szCs w:val="23"/>
          </w:rPr>
          <w:t>, we have left this reference voltage to the default, so we can read value from ADC channel 0, by directly calling function “</w:t>
        </w:r>
        <w:proofErr w:type="spellStart"/>
        <w:r w:rsidRPr="008C296C">
          <w:rPr>
            <w:rFonts w:ascii="Roboto" w:eastAsia="Times New Roman" w:hAnsi="Roboto" w:cs="Times New Roman"/>
            <w:color w:val="565353"/>
            <w:sz w:val="23"/>
            <w:szCs w:val="23"/>
          </w:rPr>
          <w:t>analogRead</w:t>
        </w:r>
        <w:proofErr w:type="spellEnd"/>
        <w:r w:rsidRPr="008C296C">
          <w:rPr>
            <w:rFonts w:ascii="Roboto" w:eastAsia="Times New Roman" w:hAnsi="Roboto" w:cs="Times New Roman"/>
            <w:color w:val="565353"/>
            <w:sz w:val="23"/>
            <w:szCs w:val="23"/>
          </w:rPr>
          <w:t>(pin);”, here “pin” represents pin where we connected the analog signal, in this case it would be “A0”. The value from ADC can be taken into an integer as “</w:t>
        </w:r>
        <w:proofErr w:type="spellStart"/>
        <w:r w:rsidRPr="008C296C">
          <w:rPr>
            <w:rFonts w:ascii="Roboto" w:eastAsia="Times New Roman" w:hAnsi="Roboto" w:cs="Times New Roman"/>
            <w:color w:val="565353"/>
            <w:sz w:val="23"/>
            <w:szCs w:val="23"/>
          </w:rPr>
          <w:t>int</w:t>
        </w:r>
        <w:proofErr w:type="spellEnd"/>
        <w:r w:rsidRPr="008C296C">
          <w:rPr>
            <w:rFonts w:ascii="Roboto" w:eastAsia="Times New Roman" w:hAnsi="Roboto" w:cs="Times New Roman"/>
            <w:color w:val="565353"/>
            <w:sz w:val="23"/>
            <w:szCs w:val="23"/>
          </w:rPr>
          <w:t xml:space="preserve"> </w:t>
        </w:r>
        <w:proofErr w:type="spellStart"/>
        <w:r w:rsidRPr="008C296C">
          <w:rPr>
            <w:rFonts w:ascii="Roboto" w:eastAsia="Times New Roman" w:hAnsi="Roboto" w:cs="Times New Roman"/>
            <w:color w:val="565353"/>
            <w:sz w:val="23"/>
            <w:szCs w:val="23"/>
          </w:rPr>
          <w:t>sensorValue</w:t>
        </w:r>
        <w:proofErr w:type="spellEnd"/>
        <w:r w:rsidRPr="008C296C">
          <w:rPr>
            <w:rFonts w:ascii="Roboto" w:eastAsia="Times New Roman" w:hAnsi="Roboto" w:cs="Times New Roman"/>
            <w:color w:val="565353"/>
            <w:sz w:val="23"/>
            <w:szCs w:val="23"/>
          </w:rPr>
          <w:t xml:space="preserve"> = </w:t>
        </w:r>
        <w:proofErr w:type="spellStart"/>
        <w:proofErr w:type="gramStart"/>
        <w:r w:rsidRPr="008C296C">
          <w:rPr>
            <w:rFonts w:ascii="Roboto" w:eastAsia="Times New Roman" w:hAnsi="Roboto" w:cs="Times New Roman"/>
            <w:color w:val="565353"/>
            <w:sz w:val="23"/>
            <w:szCs w:val="23"/>
          </w:rPr>
          <w:t>analogRead</w:t>
        </w:r>
        <w:proofErr w:type="spellEnd"/>
        <w:r w:rsidRPr="008C296C">
          <w:rPr>
            <w:rFonts w:ascii="Roboto" w:eastAsia="Times New Roman" w:hAnsi="Roboto" w:cs="Times New Roman"/>
            <w:color w:val="565353"/>
            <w:sz w:val="23"/>
            <w:szCs w:val="23"/>
          </w:rPr>
          <w:t>(</w:t>
        </w:r>
        <w:proofErr w:type="gramEnd"/>
        <w:r w:rsidRPr="008C296C">
          <w:rPr>
            <w:rFonts w:ascii="Roboto" w:eastAsia="Times New Roman" w:hAnsi="Roboto" w:cs="Times New Roman"/>
            <w:color w:val="565353"/>
            <w:sz w:val="23"/>
            <w:szCs w:val="23"/>
          </w:rPr>
          <w:t>A0); ”, by this instruction the value from ADC gets stored in the integer “</w:t>
        </w:r>
        <w:proofErr w:type="spellStart"/>
        <w:r w:rsidRPr="008C296C">
          <w:rPr>
            <w:rFonts w:ascii="Roboto" w:eastAsia="Times New Roman" w:hAnsi="Roboto" w:cs="Times New Roman"/>
            <w:color w:val="565353"/>
            <w:sz w:val="23"/>
            <w:szCs w:val="23"/>
          </w:rPr>
          <w:t>sensorValue</w:t>
        </w:r>
        <w:proofErr w:type="spellEnd"/>
        <w:r w:rsidRPr="008C296C">
          <w:rPr>
            <w:rFonts w:ascii="Roboto" w:eastAsia="Times New Roman" w:hAnsi="Roboto" w:cs="Times New Roman"/>
            <w:color w:val="565353"/>
            <w:sz w:val="23"/>
            <w:szCs w:val="23"/>
          </w:rPr>
          <w:t>”. Now, we have the transistor value in digital form, in the memory of UNO.</w:t>
        </w:r>
      </w:ins>
    </w:p>
    <w:p w:rsidR="008C296C" w:rsidRPr="008C296C" w:rsidRDefault="008C296C" w:rsidP="008C296C">
      <w:pPr>
        <w:shd w:val="clear" w:color="auto" w:fill="FFFFFF"/>
        <w:spacing w:before="101" w:after="101" w:line="240" w:lineRule="auto"/>
        <w:ind w:left="101" w:right="101"/>
        <w:jc w:val="both"/>
        <w:rPr>
          <w:ins w:id="85" w:author="Unknown"/>
          <w:rFonts w:ascii="Roboto" w:eastAsia="Times New Roman" w:hAnsi="Roboto" w:cs="Times New Roman"/>
          <w:color w:val="565353"/>
          <w:sz w:val="23"/>
          <w:szCs w:val="23"/>
        </w:rPr>
      </w:pPr>
      <w:ins w:id="86" w:author="Unknown">
        <w:r w:rsidRPr="008C296C">
          <w:rPr>
            <w:rFonts w:ascii="Roboto" w:eastAsia="Times New Roman" w:hAnsi="Roboto" w:cs="Times New Roman"/>
            <w:color w:val="565353"/>
            <w:sz w:val="23"/>
            <w:szCs w:val="23"/>
          </w:rPr>
          <w:t> </w:t>
        </w:r>
      </w:ins>
    </w:p>
    <w:p w:rsidR="008C296C" w:rsidRPr="008C296C" w:rsidRDefault="008C296C" w:rsidP="008C296C">
      <w:pPr>
        <w:shd w:val="clear" w:color="auto" w:fill="FFFFFF"/>
        <w:spacing w:before="101" w:after="101" w:line="240" w:lineRule="auto"/>
        <w:ind w:left="101" w:right="101"/>
        <w:jc w:val="both"/>
        <w:rPr>
          <w:ins w:id="87" w:author="Unknown"/>
          <w:rFonts w:ascii="Roboto" w:eastAsia="Times New Roman" w:hAnsi="Roboto" w:cs="Times New Roman"/>
          <w:color w:val="565353"/>
          <w:sz w:val="23"/>
          <w:szCs w:val="23"/>
        </w:rPr>
      </w:pPr>
      <w:ins w:id="88" w:author="Unknown">
        <w:r w:rsidRPr="008C296C">
          <w:rPr>
            <w:rFonts w:ascii="Roboto" w:eastAsia="Times New Roman" w:hAnsi="Roboto" w:cs="Times New Roman"/>
            <w:b/>
            <w:bCs/>
            <w:color w:val="565353"/>
            <w:sz w:val="23"/>
            <w:szCs w:val="23"/>
          </w:rPr>
          <w:t xml:space="preserve">4. Program </w:t>
        </w:r>
        <w:proofErr w:type="spellStart"/>
        <w:r w:rsidRPr="008C296C">
          <w:rPr>
            <w:rFonts w:ascii="Roboto" w:eastAsia="Times New Roman" w:hAnsi="Roboto" w:cs="Times New Roman"/>
            <w:b/>
            <w:bCs/>
            <w:color w:val="565353"/>
            <w:sz w:val="23"/>
            <w:szCs w:val="23"/>
          </w:rPr>
          <w:t>Arduino</w:t>
        </w:r>
        <w:proofErr w:type="spellEnd"/>
        <w:r w:rsidRPr="008C296C">
          <w:rPr>
            <w:rFonts w:ascii="Roboto" w:eastAsia="Times New Roman" w:hAnsi="Roboto" w:cs="Times New Roman"/>
            <w:b/>
            <w:bCs/>
            <w:color w:val="565353"/>
            <w:sz w:val="23"/>
            <w:szCs w:val="23"/>
          </w:rPr>
          <w:t xml:space="preserve"> to Toggle the LED on each Clap:</w:t>
        </w:r>
      </w:ins>
    </w:p>
    <w:p w:rsidR="008C296C" w:rsidRPr="008C296C" w:rsidRDefault="008C296C" w:rsidP="008C296C">
      <w:pPr>
        <w:shd w:val="clear" w:color="auto" w:fill="FFFFFF"/>
        <w:spacing w:before="101" w:after="101" w:line="240" w:lineRule="auto"/>
        <w:ind w:left="101" w:right="101"/>
        <w:jc w:val="both"/>
        <w:rPr>
          <w:ins w:id="89" w:author="Unknown"/>
          <w:rFonts w:ascii="Roboto" w:eastAsia="Times New Roman" w:hAnsi="Roboto" w:cs="Times New Roman"/>
          <w:color w:val="565353"/>
          <w:sz w:val="23"/>
          <w:szCs w:val="23"/>
        </w:rPr>
      </w:pPr>
      <w:ins w:id="90" w:author="Unknown">
        <w:r w:rsidRPr="008C296C">
          <w:rPr>
            <w:rFonts w:ascii="Roboto" w:eastAsia="Times New Roman" w:hAnsi="Roboto" w:cs="Times New Roman"/>
            <w:color w:val="565353"/>
            <w:sz w:val="23"/>
            <w:szCs w:val="23"/>
          </w:rPr>
          <w:t>Under normal instances, the MIC provides normal signals and so we have normal digital values in the UNO, but on clapping there a peak provided by the MIC, with this we have a peak digital value in the UNO, we can program the UNO to toggle an LED ON and OFF whenever there is a peak. So on first clap the LED turns ON and stays ON. On second clap the LED turns OFF and stays OFF until the next clap. With this we have the clapper circuit.</w:t>
        </w:r>
      </w:ins>
    </w:p>
    <w:p w:rsidR="008C296C" w:rsidRPr="008C296C" w:rsidRDefault="008C296C">
      <w:pPr>
        <w:rPr>
          <w:b/>
          <w:bCs/>
          <w:sz w:val="52"/>
          <w:szCs w:val="52"/>
        </w:rPr>
      </w:pPr>
    </w:p>
    <w:sectPr w:rsidR="008C296C" w:rsidRPr="008C2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96C"/>
    <w:rsid w:val="008C296C"/>
    <w:rsid w:val="00FF3D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29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justify">
    <w:name w:val="rtejustify"/>
    <w:basedOn w:val="Normal"/>
    <w:rsid w:val="008C29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96C"/>
    <w:rPr>
      <w:b/>
      <w:bCs/>
    </w:rPr>
  </w:style>
  <w:style w:type="character" w:styleId="Hyperlink">
    <w:name w:val="Hyperlink"/>
    <w:basedOn w:val="DefaultParagraphFont"/>
    <w:uiPriority w:val="99"/>
    <w:semiHidden/>
    <w:unhideWhenUsed/>
    <w:rsid w:val="008C296C"/>
    <w:rPr>
      <w:color w:val="0000FF"/>
      <w:u w:val="single"/>
    </w:rPr>
  </w:style>
  <w:style w:type="paragraph" w:styleId="BalloonText">
    <w:name w:val="Balloon Text"/>
    <w:basedOn w:val="Normal"/>
    <w:link w:val="BalloonTextChar"/>
    <w:uiPriority w:val="99"/>
    <w:semiHidden/>
    <w:unhideWhenUsed/>
    <w:rsid w:val="008C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96C"/>
    <w:rPr>
      <w:rFonts w:ascii="Tahoma" w:hAnsi="Tahoma" w:cs="Tahoma"/>
      <w:sz w:val="16"/>
      <w:szCs w:val="16"/>
    </w:rPr>
  </w:style>
  <w:style w:type="character" w:customStyle="1" w:styleId="Heading3Char">
    <w:name w:val="Heading 3 Char"/>
    <w:basedOn w:val="DefaultParagraphFont"/>
    <w:link w:val="Heading3"/>
    <w:uiPriority w:val="9"/>
    <w:rsid w:val="008C296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C2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96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29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justify">
    <w:name w:val="rtejustify"/>
    <w:basedOn w:val="Normal"/>
    <w:rsid w:val="008C29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96C"/>
    <w:rPr>
      <w:b/>
      <w:bCs/>
    </w:rPr>
  </w:style>
  <w:style w:type="character" w:styleId="Hyperlink">
    <w:name w:val="Hyperlink"/>
    <w:basedOn w:val="DefaultParagraphFont"/>
    <w:uiPriority w:val="99"/>
    <w:semiHidden/>
    <w:unhideWhenUsed/>
    <w:rsid w:val="008C296C"/>
    <w:rPr>
      <w:color w:val="0000FF"/>
      <w:u w:val="single"/>
    </w:rPr>
  </w:style>
  <w:style w:type="paragraph" w:styleId="BalloonText">
    <w:name w:val="Balloon Text"/>
    <w:basedOn w:val="Normal"/>
    <w:link w:val="BalloonTextChar"/>
    <w:uiPriority w:val="99"/>
    <w:semiHidden/>
    <w:unhideWhenUsed/>
    <w:rsid w:val="008C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96C"/>
    <w:rPr>
      <w:rFonts w:ascii="Tahoma" w:hAnsi="Tahoma" w:cs="Tahoma"/>
      <w:sz w:val="16"/>
      <w:szCs w:val="16"/>
    </w:rPr>
  </w:style>
  <w:style w:type="character" w:customStyle="1" w:styleId="Heading3Char">
    <w:name w:val="Heading 3 Char"/>
    <w:basedOn w:val="DefaultParagraphFont"/>
    <w:link w:val="Heading3"/>
    <w:uiPriority w:val="9"/>
    <w:rsid w:val="008C296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C2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9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5878">
      <w:bodyDiv w:val="1"/>
      <w:marLeft w:val="0"/>
      <w:marRight w:val="0"/>
      <w:marTop w:val="0"/>
      <w:marBottom w:val="0"/>
      <w:divBdr>
        <w:top w:val="none" w:sz="0" w:space="0" w:color="auto"/>
        <w:left w:val="none" w:sz="0" w:space="0" w:color="auto"/>
        <w:bottom w:val="none" w:sz="0" w:space="0" w:color="auto"/>
        <w:right w:val="none" w:sz="0" w:space="0" w:color="auto"/>
      </w:divBdr>
    </w:div>
    <w:div w:id="525871942">
      <w:bodyDiv w:val="1"/>
      <w:marLeft w:val="0"/>
      <w:marRight w:val="0"/>
      <w:marTop w:val="0"/>
      <w:marBottom w:val="0"/>
      <w:divBdr>
        <w:top w:val="none" w:sz="0" w:space="0" w:color="auto"/>
        <w:left w:val="none" w:sz="0" w:space="0" w:color="auto"/>
        <w:bottom w:val="none" w:sz="0" w:space="0" w:color="auto"/>
        <w:right w:val="none" w:sz="0" w:space="0" w:color="auto"/>
      </w:divBdr>
    </w:div>
    <w:div w:id="209087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rcuitdigest.com/electronic-circuits/clap-on-clap-off-switch" TargetMode="External"/><Relationship Id="rId12" Type="http://schemas.openxmlformats.org/officeDocument/2006/relationships/image" Target="media/image5.jpeg"/><Relationship Id="rId17" Type="http://schemas.openxmlformats.org/officeDocument/2006/relationships/image" Target="media/image9.gif"/><Relationship Id="rId2" Type="http://schemas.microsoft.com/office/2007/relationships/stylesWithEffects" Target="stylesWithEffect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circuitdigest.com/electronic-circuits/clap-switch-project" TargetMode="External"/><Relationship Id="rId11" Type="http://schemas.openxmlformats.org/officeDocument/2006/relationships/image" Target="media/image4.jpeg"/><Relationship Id="rId5" Type="http://schemas.openxmlformats.org/officeDocument/2006/relationships/hyperlink" Target="http://circuitdigest.com/microcontroller-projects/arduino-uno-adc-tutorial" TargetMode="External"/><Relationship Id="rId15" Type="http://schemas.openxmlformats.org/officeDocument/2006/relationships/hyperlink" Target="https://circuitdigest.com/fullimage?i=circuitdiagram_mic/clap-switch-using-arduino-circuit-diagram.png"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2018-03-29T11:00:00Z</dcterms:created>
  <dcterms:modified xsi:type="dcterms:W3CDTF">2018-03-29T11:05:00Z</dcterms:modified>
</cp:coreProperties>
</file>