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CB3" w:rsidRDefault="00423CB3" w:rsidP="00423CB3">
      <w:pPr>
        <w:pStyle w:val="Heading1"/>
        <w:shd w:val="clear" w:color="auto" w:fill="FFFFFF"/>
        <w:spacing w:before="165" w:after="165"/>
        <w:rPr>
          <w:rFonts w:ascii="Roboto" w:hAnsi="Roboto"/>
          <w:color w:val="333333"/>
          <w:sz w:val="36"/>
          <w:szCs w:val="36"/>
        </w:rPr>
      </w:pPr>
      <w:r>
        <w:rPr>
          <w:rFonts w:ascii="Roboto" w:hAnsi="Roboto"/>
          <w:color w:val="333333"/>
          <w:sz w:val="36"/>
          <w:szCs w:val="36"/>
        </w:rPr>
        <w:fldChar w:fldCharType="begin"/>
      </w:r>
      <w:r>
        <w:rPr>
          <w:rFonts w:ascii="Roboto" w:hAnsi="Roboto"/>
          <w:color w:val="333333"/>
          <w:sz w:val="36"/>
          <w:szCs w:val="36"/>
        </w:rPr>
        <w:instrText xml:space="preserve"> HYPERLINK "https://circuitdigest.com/microcontroller-projects/arduino-earthquake-detector-alarm-circuit" </w:instrText>
      </w:r>
      <w:r>
        <w:rPr>
          <w:rFonts w:ascii="Roboto" w:hAnsi="Roboto"/>
          <w:color w:val="333333"/>
          <w:sz w:val="36"/>
          <w:szCs w:val="36"/>
        </w:rPr>
        <w:fldChar w:fldCharType="separate"/>
      </w:r>
      <w:r>
        <w:rPr>
          <w:rStyle w:val="Hyperlink"/>
          <w:rFonts w:ascii="Roboto" w:hAnsi="Roboto"/>
          <w:color w:val="333333"/>
          <w:sz w:val="36"/>
          <w:szCs w:val="36"/>
        </w:rPr>
        <w:t xml:space="preserve">Earthquake Detector Alarm using </w:t>
      </w:r>
      <w:proofErr w:type="spellStart"/>
      <w:r>
        <w:rPr>
          <w:rStyle w:val="Hyperlink"/>
          <w:rFonts w:ascii="Roboto" w:hAnsi="Roboto"/>
          <w:color w:val="333333"/>
          <w:sz w:val="36"/>
          <w:szCs w:val="36"/>
        </w:rPr>
        <w:t>Arduino</w:t>
      </w:r>
      <w:proofErr w:type="spellEnd"/>
      <w:r>
        <w:rPr>
          <w:rFonts w:ascii="Roboto" w:hAnsi="Roboto"/>
          <w:color w:val="333333"/>
          <w:sz w:val="36"/>
          <w:szCs w:val="36"/>
        </w:rPr>
        <w:fldChar w:fldCharType="end"/>
      </w:r>
    </w:p>
    <w:p w:rsidR="00423CB3" w:rsidRDefault="00423CB3" w:rsidP="00423CB3">
      <w:pPr>
        <w:shd w:val="clear" w:color="auto" w:fill="FFFFFF"/>
        <w:rPr>
          <w:rFonts w:ascii="Roboto" w:hAnsi="Roboto"/>
          <w:color w:val="A4A4A4"/>
          <w:sz w:val="24"/>
          <w:szCs w:val="24"/>
        </w:rPr>
      </w:pPr>
      <w:r>
        <w:rPr>
          <w:rStyle w:val="post-meta-user"/>
          <w:rFonts w:ascii="Roboto" w:hAnsi="Roboto"/>
          <w:color w:val="A4A4A4"/>
        </w:rPr>
        <w:t>By </w:t>
      </w:r>
      <w:hyperlink r:id="rId6" w:tooltip="View user profile." w:history="1">
        <w:r>
          <w:rPr>
            <w:rStyle w:val="Hyperlink"/>
            <w:rFonts w:ascii="Roboto" w:hAnsi="Roboto"/>
            <w:color w:val="333333"/>
          </w:rPr>
          <w:t>Saddam</w:t>
        </w:r>
      </w:hyperlink>
      <w:r>
        <w:rPr>
          <w:rStyle w:val="post-meta-user"/>
          <w:rFonts w:ascii="Roboto" w:hAnsi="Roboto"/>
          <w:color w:val="A4A4A4"/>
        </w:rPr>
        <w:t> </w:t>
      </w:r>
      <w:hyperlink r:id="rId7" w:anchor="comments" w:history="1">
        <w:r>
          <w:rPr>
            <w:rStyle w:val="Hyperlink"/>
            <w:rFonts w:ascii="Roboto" w:hAnsi="Roboto"/>
            <w:color w:val="333333"/>
          </w:rPr>
          <w:t>3 Comments</w:t>
        </w:r>
      </w:hyperlink>
    </w:p>
    <w:p w:rsidR="00423CB3" w:rsidRDefault="00423CB3" w:rsidP="00423CB3">
      <w:pPr>
        <w:shd w:val="clear" w:color="auto" w:fill="FFFFFF"/>
        <w:rPr>
          <w:rFonts w:ascii="Roboto" w:hAnsi="Roboto"/>
          <w:color w:val="565353"/>
          <w:sz w:val="23"/>
          <w:szCs w:val="23"/>
        </w:rPr>
      </w:pPr>
      <w:r>
        <w:rPr>
          <w:rFonts w:ascii="Roboto" w:hAnsi="Roboto"/>
          <w:noProof/>
          <w:color w:val="565353"/>
          <w:sz w:val="23"/>
          <w:szCs w:val="23"/>
        </w:rPr>
        <w:drawing>
          <wp:inline distT="0" distB="0" distL="0" distR="0">
            <wp:extent cx="6193790" cy="3640455"/>
            <wp:effectExtent l="0" t="0" r="0" b="0"/>
            <wp:docPr id="14" name="Picture 14" descr="Earthquake Detector Arduino Shield using 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rthquake Detector Arduino Shield using Accelerome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3640455"/>
                    </a:xfrm>
                    <a:prstGeom prst="rect">
                      <a:avLst/>
                    </a:prstGeom>
                    <a:noFill/>
                    <a:ln>
                      <a:noFill/>
                    </a:ln>
                  </pic:spPr>
                </pic:pic>
              </a:graphicData>
            </a:graphic>
          </wp:inline>
        </w:drawing>
      </w:r>
      <w:r>
        <w:rPr>
          <w:rStyle w:val="image-caption"/>
          <w:rFonts w:ascii="Roboto" w:hAnsi="Roboto"/>
          <w:i/>
          <w:iCs/>
          <w:color w:val="565353"/>
          <w:sz w:val="21"/>
          <w:szCs w:val="21"/>
          <w:shd w:val="clear" w:color="auto" w:fill="DFDCDC"/>
        </w:rPr>
        <w:t xml:space="preserve">Earthquake Detector </w:t>
      </w:r>
      <w:proofErr w:type="spellStart"/>
      <w:r>
        <w:rPr>
          <w:rStyle w:val="image-caption"/>
          <w:rFonts w:ascii="Roboto" w:hAnsi="Roboto"/>
          <w:i/>
          <w:iCs/>
          <w:color w:val="565353"/>
          <w:sz w:val="21"/>
          <w:szCs w:val="21"/>
          <w:shd w:val="clear" w:color="auto" w:fill="DFDCDC"/>
        </w:rPr>
        <w:t>Arduino</w:t>
      </w:r>
      <w:proofErr w:type="spellEnd"/>
      <w:r>
        <w:rPr>
          <w:rStyle w:val="image-caption"/>
          <w:rFonts w:ascii="Roboto" w:hAnsi="Roboto"/>
          <w:i/>
          <w:iCs/>
          <w:color w:val="565353"/>
          <w:sz w:val="21"/>
          <w:szCs w:val="21"/>
          <w:shd w:val="clear" w:color="auto" w:fill="DFDCDC"/>
        </w:rPr>
        <w:t xml:space="preserve"> Shield using Accelerometer</w:t>
      </w:r>
    </w:p>
    <w:p w:rsidR="00423CB3" w:rsidRDefault="00423CB3" w:rsidP="00423CB3">
      <w:pPr>
        <w:pStyle w:val="rtejustify"/>
        <w:shd w:val="clear" w:color="auto" w:fill="FFFFFF"/>
        <w:spacing w:before="101" w:beforeAutospacing="0" w:after="101" w:afterAutospacing="0"/>
        <w:ind w:left="101" w:right="101"/>
        <w:jc w:val="both"/>
        <w:rPr>
          <w:rFonts w:ascii="Roboto" w:hAnsi="Roboto"/>
          <w:color w:val="565353"/>
          <w:sz w:val="23"/>
          <w:szCs w:val="23"/>
        </w:rPr>
      </w:pPr>
      <w:r>
        <w:rPr>
          <w:rFonts w:ascii="Roboto" w:hAnsi="Roboto"/>
          <w:color w:val="565353"/>
          <w:sz w:val="23"/>
          <w:szCs w:val="23"/>
        </w:rPr>
        <w:t>An earthquake is an unpredictable natural disaster that causes damage to lives and property. It happens suddenly and we cannot stop it but we can be alerted from it. In today’s time, there are many technologies which can be used to detect the small shakes and knocks, so that we can take precautions prior to some major vibrations in earth. Here we are using </w:t>
      </w:r>
      <w:hyperlink r:id="rId9" w:history="1">
        <w:r>
          <w:rPr>
            <w:rStyle w:val="Hyperlink"/>
            <w:rFonts w:ascii="Roboto" w:hAnsi="Roboto"/>
            <w:color w:val="0053F9"/>
            <w:sz w:val="23"/>
            <w:szCs w:val="23"/>
          </w:rPr>
          <w:t>Accelerometer ADXL335</w:t>
        </w:r>
      </w:hyperlink>
      <w:r>
        <w:rPr>
          <w:rFonts w:ascii="Roboto" w:hAnsi="Roboto"/>
          <w:color w:val="565353"/>
          <w:sz w:val="23"/>
          <w:szCs w:val="23"/>
        </w:rPr>
        <w:t> to detect the pre-earthquake vibrations. Accelerometer ADXL335 is highly sensitive to shakes and vibrations along with all the three axes. Here we are building an </w:t>
      </w:r>
      <w:proofErr w:type="spellStart"/>
      <w:r>
        <w:rPr>
          <w:rStyle w:val="Strong"/>
          <w:rFonts w:ascii="Roboto" w:hAnsi="Roboto"/>
          <w:color w:val="565353"/>
          <w:sz w:val="23"/>
          <w:szCs w:val="23"/>
        </w:rPr>
        <w:t>Arduino</w:t>
      </w:r>
      <w:proofErr w:type="spellEnd"/>
      <w:r>
        <w:rPr>
          <w:rStyle w:val="Strong"/>
          <w:rFonts w:ascii="Roboto" w:hAnsi="Roboto"/>
          <w:color w:val="565353"/>
          <w:sz w:val="23"/>
          <w:szCs w:val="23"/>
        </w:rPr>
        <w:t xml:space="preserve"> based Earthquake Detector using Accelerometer</w:t>
      </w:r>
      <w:r>
        <w:rPr>
          <w:rFonts w:ascii="Roboto" w:hAnsi="Roboto"/>
          <w:color w:val="565353"/>
          <w:sz w:val="23"/>
          <w:szCs w:val="23"/>
        </w:rPr>
        <w:t>.</w:t>
      </w:r>
    </w:p>
    <w:p w:rsidR="00423CB3" w:rsidRDefault="00423CB3" w:rsidP="00423CB3">
      <w:pPr>
        <w:pStyle w:val="rtejustify"/>
        <w:shd w:val="clear" w:color="auto" w:fill="FFFFFF"/>
        <w:spacing w:before="101" w:beforeAutospacing="0" w:after="101" w:afterAutospacing="0"/>
        <w:ind w:left="101" w:right="101"/>
        <w:jc w:val="both"/>
        <w:rPr>
          <w:ins w:id="0" w:author="Unknown"/>
          <w:rFonts w:ascii="Roboto" w:hAnsi="Roboto"/>
          <w:color w:val="565353"/>
          <w:sz w:val="23"/>
          <w:szCs w:val="23"/>
        </w:rPr>
      </w:pPr>
      <w:ins w:id="1" w:author="Unknown">
        <w:r>
          <w:rPr>
            <w:rFonts w:ascii="Roboto" w:hAnsi="Roboto"/>
            <w:color w:val="565353"/>
            <w:sz w:val="23"/>
            <w:szCs w:val="23"/>
          </w:rPr>
          <w:t>We are here building this </w:t>
        </w:r>
        <w:r>
          <w:rPr>
            <w:rStyle w:val="Strong"/>
            <w:rFonts w:ascii="Roboto" w:hAnsi="Roboto"/>
            <w:color w:val="565353"/>
            <w:sz w:val="23"/>
            <w:szCs w:val="23"/>
          </w:rPr>
          <w:t xml:space="preserve">Earthquake detector as </w:t>
        </w:r>
        <w:proofErr w:type="gramStart"/>
        <w:r>
          <w:rPr>
            <w:rStyle w:val="Strong"/>
            <w:rFonts w:ascii="Roboto" w:hAnsi="Roboto"/>
            <w:color w:val="565353"/>
            <w:sz w:val="23"/>
            <w:szCs w:val="23"/>
          </w:rPr>
          <w:t>a</w:t>
        </w:r>
        <w:proofErr w:type="gramEnd"/>
        <w:r>
          <w:rPr>
            <w:rStyle w:val="Strong"/>
            <w:rFonts w:ascii="Roboto" w:hAnsi="Roboto"/>
            <w:color w:val="565353"/>
            <w:sz w:val="23"/>
            <w:szCs w:val="23"/>
          </w:rPr>
          <w:t xml:space="preserve"> </w:t>
        </w:r>
        <w:proofErr w:type="spellStart"/>
        <w:r>
          <w:rPr>
            <w:rStyle w:val="Strong"/>
            <w:rFonts w:ascii="Roboto" w:hAnsi="Roboto"/>
            <w:color w:val="565353"/>
            <w:sz w:val="23"/>
            <w:szCs w:val="23"/>
          </w:rPr>
          <w:t>Arduino</w:t>
        </w:r>
        <w:proofErr w:type="spellEnd"/>
        <w:r>
          <w:rPr>
            <w:rStyle w:val="Strong"/>
            <w:rFonts w:ascii="Roboto" w:hAnsi="Roboto"/>
            <w:color w:val="565353"/>
            <w:sz w:val="23"/>
            <w:szCs w:val="23"/>
          </w:rPr>
          <w:t xml:space="preserve"> Shield on PCB </w:t>
        </w:r>
        <w:r>
          <w:rPr>
            <w:rFonts w:ascii="Roboto" w:hAnsi="Roboto"/>
            <w:color w:val="565353"/>
            <w:sz w:val="23"/>
            <w:szCs w:val="23"/>
          </w:rPr>
          <w:t>and will also show the Vibrations Graph on computer using </w:t>
        </w:r>
        <w:r>
          <w:rPr>
            <w:rFonts w:ascii="Roboto" w:hAnsi="Roboto"/>
            <w:color w:val="565353"/>
            <w:sz w:val="23"/>
            <w:szCs w:val="23"/>
          </w:rPr>
          <w:fldChar w:fldCharType="begin"/>
        </w:r>
        <w:r>
          <w:rPr>
            <w:rFonts w:ascii="Roboto" w:hAnsi="Roboto"/>
            <w:color w:val="565353"/>
            <w:sz w:val="23"/>
            <w:szCs w:val="23"/>
          </w:rPr>
          <w:instrText xml:space="preserve"> HYPERLINK "https://processing.org/" \t "_blank" </w:instrText>
        </w:r>
        <w:r>
          <w:rPr>
            <w:rFonts w:ascii="Roboto" w:hAnsi="Roboto"/>
            <w:color w:val="565353"/>
            <w:sz w:val="23"/>
            <w:szCs w:val="23"/>
          </w:rPr>
          <w:fldChar w:fldCharType="separate"/>
        </w:r>
        <w:r>
          <w:rPr>
            <w:rStyle w:val="Hyperlink"/>
            <w:rFonts w:ascii="Roboto" w:hAnsi="Roboto"/>
            <w:color w:val="0053F9"/>
            <w:sz w:val="23"/>
            <w:szCs w:val="23"/>
          </w:rPr>
          <w:t>Processing</w:t>
        </w:r>
        <w:r>
          <w:rPr>
            <w:rFonts w:ascii="Roboto" w:hAnsi="Roboto"/>
            <w:color w:val="565353"/>
            <w:sz w:val="23"/>
            <w:szCs w:val="23"/>
          </w:rPr>
          <w:fldChar w:fldCharType="end"/>
        </w:r>
        <w:r>
          <w:rPr>
            <w:rFonts w:ascii="Roboto" w:hAnsi="Roboto"/>
            <w:color w:val="565353"/>
            <w:sz w:val="23"/>
            <w:szCs w:val="23"/>
          </w:rPr>
          <w:t>.</w:t>
        </w:r>
      </w:ins>
    </w:p>
    <w:p w:rsidR="00423CB3" w:rsidRDefault="00423CB3" w:rsidP="00423CB3">
      <w:pPr>
        <w:pStyle w:val="rtejustify"/>
        <w:shd w:val="clear" w:color="auto" w:fill="FFFFFF"/>
        <w:spacing w:before="101" w:beforeAutospacing="0" w:after="101" w:afterAutospacing="0"/>
        <w:ind w:left="101" w:right="101"/>
        <w:jc w:val="both"/>
        <w:rPr>
          <w:ins w:id="2" w:author="Unknown"/>
          <w:rFonts w:ascii="Roboto" w:hAnsi="Roboto"/>
          <w:color w:val="565353"/>
          <w:sz w:val="23"/>
          <w:szCs w:val="23"/>
        </w:rPr>
      </w:pPr>
      <w:ins w:id="3" w:author="Unknown">
        <w:r>
          <w:rPr>
            <w:rFonts w:ascii="Roboto" w:hAnsi="Roboto"/>
            <w:color w:val="565353"/>
            <w:sz w:val="23"/>
            <w:szCs w:val="23"/>
          </w:rPr>
          <w:t> </w:t>
        </w:r>
      </w:ins>
    </w:p>
    <w:p w:rsidR="00423CB3" w:rsidRDefault="00423CB3" w:rsidP="00423CB3">
      <w:pPr>
        <w:pStyle w:val="Heading3"/>
        <w:shd w:val="clear" w:color="auto" w:fill="FFFFFF"/>
        <w:spacing w:before="165" w:beforeAutospacing="0" w:after="165" w:afterAutospacing="0"/>
        <w:jc w:val="both"/>
        <w:rPr>
          <w:ins w:id="4" w:author="Unknown"/>
          <w:rFonts w:ascii="Roboto" w:hAnsi="Roboto"/>
          <w:color w:val="333333"/>
          <w:sz w:val="30"/>
          <w:szCs w:val="30"/>
        </w:rPr>
      </w:pPr>
      <w:ins w:id="5" w:author="Unknown">
        <w:r>
          <w:rPr>
            <w:rFonts w:ascii="Roboto" w:hAnsi="Roboto"/>
            <w:color w:val="333333"/>
            <w:sz w:val="30"/>
            <w:szCs w:val="30"/>
          </w:rPr>
          <w:t>Components Required:</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6" w:author="Unknown"/>
          <w:rFonts w:ascii="Roboto" w:hAnsi="Roboto"/>
          <w:color w:val="565353"/>
          <w:sz w:val="23"/>
          <w:szCs w:val="23"/>
        </w:rPr>
      </w:pPr>
      <w:proofErr w:type="spellStart"/>
      <w:ins w:id="7" w:author="Unknown">
        <w:r>
          <w:rPr>
            <w:rFonts w:ascii="Roboto" w:hAnsi="Roboto"/>
            <w:color w:val="565353"/>
            <w:sz w:val="23"/>
            <w:szCs w:val="23"/>
          </w:rPr>
          <w:t>Arduino</w:t>
        </w:r>
        <w:proofErr w:type="spellEnd"/>
        <w:r>
          <w:rPr>
            <w:rFonts w:ascii="Roboto" w:hAnsi="Roboto"/>
            <w:color w:val="565353"/>
            <w:sz w:val="23"/>
            <w:szCs w:val="23"/>
          </w:rPr>
          <w:t xml:space="preserve"> UNO</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8" w:author="Unknown"/>
          <w:rFonts w:ascii="Roboto" w:hAnsi="Roboto"/>
          <w:color w:val="565353"/>
          <w:sz w:val="23"/>
          <w:szCs w:val="23"/>
        </w:rPr>
      </w:pPr>
      <w:ins w:id="9" w:author="Unknown">
        <w:r>
          <w:rPr>
            <w:rFonts w:ascii="Roboto" w:hAnsi="Roboto"/>
            <w:color w:val="565353"/>
            <w:sz w:val="23"/>
            <w:szCs w:val="23"/>
          </w:rPr>
          <w:t>Accelerometer ADXL335</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10" w:author="Unknown"/>
          <w:rFonts w:ascii="Roboto" w:hAnsi="Roboto"/>
          <w:color w:val="565353"/>
          <w:sz w:val="23"/>
          <w:szCs w:val="23"/>
        </w:rPr>
      </w:pPr>
      <w:ins w:id="11" w:author="Unknown">
        <w:r>
          <w:rPr>
            <w:rFonts w:ascii="Roboto" w:hAnsi="Roboto"/>
            <w:color w:val="565353"/>
            <w:sz w:val="23"/>
            <w:szCs w:val="23"/>
          </w:rPr>
          <w:t>16x2 LCD</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12" w:author="Unknown"/>
          <w:rFonts w:ascii="Roboto" w:hAnsi="Roboto"/>
          <w:color w:val="565353"/>
          <w:sz w:val="23"/>
          <w:szCs w:val="23"/>
        </w:rPr>
      </w:pPr>
      <w:ins w:id="13" w:author="Unknown">
        <w:r>
          <w:rPr>
            <w:rFonts w:ascii="Roboto" w:hAnsi="Roboto"/>
            <w:color w:val="565353"/>
            <w:sz w:val="23"/>
            <w:szCs w:val="23"/>
          </w:rPr>
          <w:t>Buzzer</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14" w:author="Unknown"/>
          <w:rFonts w:ascii="Roboto" w:hAnsi="Roboto"/>
          <w:color w:val="565353"/>
          <w:sz w:val="23"/>
          <w:szCs w:val="23"/>
        </w:rPr>
      </w:pPr>
      <w:ins w:id="15" w:author="Unknown">
        <w:r>
          <w:rPr>
            <w:rFonts w:ascii="Roboto" w:hAnsi="Roboto"/>
            <w:color w:val="565353"/>
            <w:sz w:val="23"/>
            <w:szCs w:val="23"/>
          </w:rPr>
          <w:t>BC547 transistor</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16" w:author="Unknown"/>
          <w:rFonts w:ascii="Roboto" w:hAnsi="Roboto"/>
          <w:color w:val="565353"/>
          <w:sz w:val="23"/>
          <w:szCs w:val="23"/>
        </w:rPr>
      </w:pPr>
      <w:ins w:id="17" w:author="Unknown">
        <w:r>
          <w:rPr>
            <w:rFonts w:ascii="Roboto" w:hAnsi="Roboto"/>
            <w:color w:val="565353"/>
            <w:sz w:val="23"/>
            <w:szCs w:val="23"/>
          </w:rPr>
          <w:t>1k Resistors</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18" w:author="Unknown"/>
          <w:rFonts w:ascii="Roboto" w:hAnsi="Roboto"/>
          <w:color w:val="565353"/>
          <w:sz w:val="23"/>
          <w:szCs w:val="23"/>
        </w:rPr>
      </w:pPr>
      <w:ins w:id="19" w:author="Unknown">
        <w:r>
          <w:rPr>
            <w:rFonts w:ascii="Roboto" w:hAnsi="Roboto"/>
            <w:color w:val="565353"/>
            <w:sz w:val="23"/>
            <w:szCs w:val="23"/>
          </w:rPr>
          <w:lastRenderedPageBreak/>
          <w:t>10K POT</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20" w:author="Unknown"/>
          <w:rFonts w:ascii="Roboto" w:hAnsi="Roboto"/>
          <w:color w:val="565353"/>
          <w:sz w:val="23"/>
          <w:szCs w:val="23"/>
        </w:rPr>
      </w:pPr>
      <w:ins w:id="21" w:author="Unknown">
        <w:r>
          <w:rPr>
            <w:rFonts w:ascii="Roboto" w:hAnsi="Roboto"/>
            <w:color w:val="565353"/>
            <w:sz w:val="23"/>
            <w:szCs w:val="23"/>
          </w:rPr>
          <w:t>LED</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22" w:author="Unknown"/>
          <w:rFonts w:ascii="Roboto" w:hAnsi="Roboto"/>
          <w:color w:val="565353"/>
          <w:sz w:val="23"/>
          <w:szCs w:val="23"/>
        </w:rPr>
      </w:pPr>
      <w:ins w:id="23" w:author="Unknown">
        <w:r>
          <w:rPr>
            <w:rFonts w:ascii="Roboto" w:hAnsi="Roboto"/>
            <w:color w:val="565353"/>
            <w:sz w:val="23"/>
            <w:szCs w:val="23"/>
          </w:rPr>
          <w:t>Power Supply 9v/12v</w:t>
        </w:r>
      </w:ins>
    </w:p>
    <w:p w:rsidR="00423CB3" w:rsidRDefault="00423CB3" w:rsidP="00423CB3">
      <w:pPr>
        <w:numPr>
          <w:ilvl w:val="0"/>
          <w:numId w:val="2"/>
        </w:numPr>
        <w:shd w:val="clear" w:color="auto" w:fill="FFFFFF"/>
        <w:spacing w:before="100" w:beforeAutospacing="1" w:after="100" w:afterAutospacing="1" w:line="240" w:lineRule="auto"/>
        <w:ind w:left="232"/>
        <w:jc w:val="both"/>
        <w:rPr>
          <w:ins w:id="24" w:author="Unknown"/>
          <w:rFonts w:ascii="Roboto" w:hAnsi="Roboto"/>
          <w:color w:val="565353"/>
          <w:sz w:val="23"/>
          <w:szCs w:val="23"/>
        </w:rPr>
      </w:pPr>
      <w:ins w:id="25" w:author="Unknown">
        <w:r>
          <w:rPr>
            <w:rFonts w:ascii="Roboto" w:hAnsi="Roboto"/>
            <w:color w:val="565353"/>
            <w:sz w:val="23"/>
            <w:szCs w:val="23"/>
          </w:rPr>
          <w:t>Berg sticks male/female</w:t>
        </w:r>
      </w:ins>
    </w:p>
    <w:p w:rsidR="00423CB3" w:rsidRDefault="00423CB3" w:rsidP="00423CB3">
      <w:pPr>
        <w:pStyle w:val="rtejustify"/>
        <w:shd w:val="clear" w:color="auto" w:fill="FFFFFF"/>
        <w:spacing w:before="101" w:beforeAutospacing="0" w:after="101" w:afterAutospacing="0"/>
        <w:ind w:left="101" w:right="101"/>
        <w:jc w:val="both"/>
        <w:rPr>
          <w:ins w:id="26" w:author="Unknown"/>
          <w:rFonts w:ascii="Roboto" w:hAnsi="Roboto"/>
          <w:color w:val="565353"/>
          <w:sz w:val="23"/>
          <w:szCs w:val="23"/>
        </w:rPr>
      </w:pPr>
      <w:ins w:id="27" w:author="Unknown">
        <w:r>
          <w:rPr>
            <w:rStyle w:val="Strong"/>
            <w:rFonts w:ascii="Roboto" w:hAnsi="Roboto"/>
            <w:color w:val="565353"/>
            <w:sz w:val="23"/>
            <w:szCs w:val="23"/>
          </w:rPr>
          <w:t>Accelerometer:</w:t>
        </w:r>
      </w:ins>
    </w:p>
    <w:p w:rsidR="00423CB3" w:rsidRDefault="00423CB3" w:rsidP="00423CB3">
      <w:pPr>
        <w:pStyle w:val="rtejustify"/>
        <w:shd w:val="clear" w:color="auto" w:fill="FFFFFF"/>
        <w:spacing w:before="101" w:beforeAutospacing="0" w:after="101" w:afterAutospacing="0"/>
        <w:ind w:left="101" w:right="101"/>
        <w:jc w:val="both"/>
        <w:rPr>
          <w:ins w:id="28" w:author="Unknown"/>
          <w:rFonts w:ascii="Roboto" w:hAnsi="Roboto"/>
          <w:color w:val="565353"/>
          <w:sz w:val="23"/>
          <w:szCs w:val="23"/>
        </w:rPr>
      </w:pPr>
      <w:ins w:id="29" w:author="Unknown">
        <w:r>
          <w:rPr>
            <w:rFonts w:ascii="Roboto" w:hAnsi="Roboto"/>
            <w:color w:val="565353"/>
            <w:sz w:val="23"/>
            <w:szCs w:val="23"/>
          </w:rPr>
          <w:t>Pin Description of accelerometer:</w:t>
        </w:r>
      </w:ins>
    </w:p>
    <w:p w:rsidR="00423CB3" w:rsidRDefault="00423CB3" w:rsidP="00423CB3">
      <w:pPr>
        <w:numPr>
          <w:ilvl w:val="0"/>
          <w:numId w:val="3"/>
        </w:numPr>
        <w:shd w:val="clear" w:color="auto" w:fill="FFFFFF"/>
        <w:spacing w:before="100" w:beforeAutospacing="1" w:after="100" w:afterAutospacing="1" w:line="240" w:lineRule="auto"/>
        <w:jc w:val="both"/>
        <w:rPr>
          <w:ins w:id="30" w:author="Unknown"/>
          <w:rFonts w:ascii="Roboto" w:hAnsi="Roboto"/>
          <w:color w:val="565353"/>
          <w:sz w:val="23"/>
          <w:szCs w:val="23"/>
        </w:rPr>
      </w:pPr>
      <w:proofErr w:type="spellStart"/>
      <w:ins w:id="31" w:author="Unknown">
        <w:r>
          <w:rPr>
            <w:rFonts w:ascii="Roboto" w:hAnsi="Roboto"/>
            <w:color w:val="565353"/>
            <w:sz w:val="23"/>
            <w:szCs w:val="23"/>
          </w:rPr>
          <w:t>Vcc</w:t>
        </w:r>
        <w:proofErr w:type="spellEnd"/>
        <w:r>
          <w:rPr>
            <w:rFonts w:ascii="Roboto" w:hAnsi="Roboto"/>
            <w:color w:val="565353"/>
            <w:sz w:val="23"/>
            <w:szCs w:val="23"/>
          </w:rPr>
          <w:t xml:space="preserve">         5 volt supply should connect at this pin.</w:t>
        </w:r>
      </w:ins>
    </w:p>
    <w:p w:rsidR="00423CB3" w:rsidRDefault="00423CB3" w:rsidP="00423CB3">
      <w:pPr>
        <w:numPr>
          <w:ilvl w:val="0"/>
          <w:numId w:val="3"/>
        </w:numPr>
        <w:shd w:val="clear" w:color="auto" w:fill="FFFFFF"/>
        <w:spacing w:before="100" w:beforeAutospacing="1" w:after="100" w:afterAutospacing="1" w:line="240" w:lineRule="auto"/>
        <w:jc w:val="both"/>
        <w:rPr>
          <w:ins w:id="32" w:author="Unknown"/>
          <w:rFonts w:ascii="Roboto" w:hAnsi="Roboto"/>
          <w:color w:val="565353"/>
          <w:sz w:val="23"/>
          <w:szCs w:val="23"/>
        </w:rPr>
      </w:pPr>
      <w:ins w:id="33" w:author="Unknown">
        <w:r>
          <w:rPr>
            <w:rFonts w:ascii="Roboto" w:hAnsi="Roboto"/>
            <w:color w:val="565353"/>
            <w:sz w:val="23"/>
            <w:szCs w:val="23"/>
          </w:rPr>
          <w:t>X-OUT   This pin gives an Analog output in x direction</w:t>
        </w:r>
      </w:ins>
    </w:p>
    <w:p w:rsidR="00423CB3" w:rsidRDefault="00423CB3" w:rsidP="00423CB3">
      <w:pPr>
        <w:numPr>
          <w:ilvl w:val="0"/>
          <w:numId w:val="3"/>
        </w:numPr>
        <w:shd w:val="clear" w:color="auto" w:fill="FFFFFF"/>
        <w:spacing w:before="100" w:beforeAutospacing="1" w:after="100" w:afterAutospacing="1" w:line="240" w:lineRule="auto"/>
        <w:jc w:val="both"/>
        <w:rPr>
          <w:ins w:id="34" w:author="Unknown"/>
          <w:rFonts w:ascii="Roboto" w:hAnsi="Roboto"/>
          <w:color w:val="565353"/>
          <w:sz w:val="23"/>
          <w:szCs w:val="23"/>
        </w:rPr>
      </w:pPr>
      <w:ins w:id="35" w:author="Unknown">
        <w:r>
          <w:rPr>
            <w:rFonts w:ascii="Roboto" w:hAnsi="Roboto"/>
            <w:color w:val="565353"/>
            <w:sz w:val="23"/>
            <w:szCs w:val="23"/>
          </w:rPr>
          <w:t>Y-OUT   This pin give an Analog Output in y direction</w:t>
        </w:r>
      </w:ins>
    </w:p>
    <w:p w:rsidR="00423CB3" w:rsidRDefault="00423CB3" w:rsidP="00423CB3">
      <w:pPr>
        <w:numPr>
          <w:ilvl w:val="0"/>
          <w:numId w:val="3"/>
        </w:numPr>
        <w:shd w:val="clear" w:color="auto" w:fill="FFFFFF"/>
        <w:spacing w:before="100" w:beforeAutospacing="1" w:after="100" w:afterAutospacing="1" w:line="240" w:lineRule="auto"/>
        <w:jc w:val="both"/>
        <w:rPr>
          <w:ins w:id="36" w:author="Unknown"/>
          <w:rFonts w:ascii="Roboto" w:hAnsi="Roboto"/>
          <w:color w:val="565353"/>
          <w:sz w:val="23"/>
          <w:szCs w:val="23"/>
        </w:rPr>
      </w:pPr>
      <w:ins w:id="37" w:author="Unknown">
        <w:r>
          <w:rPr>
            <w:rFonts w:ascii="Roboto" w:hAnsi="Roboto"/>
            <w:color w:val="565353"/>
            <w:sz w:val="23"/>
            <w:szCs w:val="23"/>
          </w:rPr>
          <w:t>Z-OUT   This pin gives an Analog Output in z direction</w:t>
        </w:r>
      </w:ins>
    </w:p>
    <w:p w:rsidR="00423CB3" w:rsidRDefault="00423CB3" w:rsidP="00423CB3">
      <w:pPr>
        <w:numPr>
          <w:ilvl w:val="0"/>
          <w:numId w:val="3"/>
        </w:numPr>
        <w:shd w:val="clear" w:color="auto" w:fill="FFFFFF"/>
        <w:spacing w:before="100" w:beforeAutospacing="1" w:after="100" w:afterAutospacing="1" w:line="240" w:lineRule="auto"/>
        <w:jc w:val="both"/>
        <w:rPr>
          <w:ins w:id="38" w:author="Unknown"/>
          <w:rFonts w:ascii="Roboto" w:hAnsi="Roboto"/>
          <w:color w:val="565353"/>
          <w:sz w:val="23"/>
          <w:szCs w:val="23"/>
        </w:rPr>
      </w:pPr>
      <w:ins w:id="39" w:author="Unknown">
        <w:r>
          <w:rPr>
            <w:rFonts w:ascii="Roboto" w:hAnsi="Roboto"/>
            <w:color w:val="565353"/>
            <w:sz w:val="23"/>
            <w:szCs w:val="23"/>
          </w:rPr>
          <w:t>GND      Ground</w:t>
        </w:r>
      </w:ins>
    </w:p>
    <w:p w:rsidR="00423CB3" w:rsidRDefault="00423CB3" w:rsidP="00423CB3">
      <w:pPr>
        <w:numPr>
          <w:ilvl w:val="0"/>
          <w:numId w:val="3"/>
        </w:numPr>
        <w:shd w:val="clear" w:color="auto" w:fill="FFFFFF"/>
        <w:spacing w:before="100" w:beforeAutospacing="1" w:after="100" w:afterAutospacing="1" w:line="240" w:lineRule="auto"/>
        <w:jc w:val="both"/>
        <w:rPr>
          <w:ins w:id="40" w:author="Unknown"/>
          <w:rFonts w:ascii="Roboto" w:hAnsi="Roboto"/>
          <w:color w:val="565353"/>
          <w:sz w:val="23"/>
          <w:szCs w:val="23"/>
        </w:rPr>
      </w:pPr>
      <w:ins w:id="41" w:author="Unknown">
        <w:r>
          <w:rPr>
            <w:rFonts w:ascii="Roboto" w:hAnsi="Roboto"/>
            <w:color w:val="565353"/>
            <w:sz w:val="23"/>
            <w:szCs w:val="23"/>
          </w:rPr>
          <w:t>ST          This pin used for set sensitivity of sensor</w:t>
        </w:r>
      </w:ins>
    </w:p>
    <w:p w:rsidR="00423CB3" w:rsidRDefault="00423CB3" w:rsidP="00423CB3">
      <w:pPr>
        <w:pStyle w:val="rtejustify"/>
        <w:shd w:val="clear" w:color="auto" w:fill="FFFFFF"/>
        <w:spacing w:before="101" w:beforeAutospacing="0" w:after="101" w:afterAutospacing="0"/>
        <w:ind w:left="101" w:right="101"/>
        <w:jc w:val="both"/>
        <w:rPr>
          <w:ins w:id="42" w:author="Unknown"/>
          <w:rFonts w:ascii="Roboto" w:hAnsi="Roboto"/>
          <w:color w:val="565353"/>
          <w:sz w:val="23"/>
          <w:szCs w:val="23"/>
        </w:rPr>
      </w:pPr>
      <w:r>
        <w:rPr>
          <w:rFonts w:ascii="Roboto" w:hAnsi="Roboto"/>
          <w:noProof/>
          <w:color w:val="565353"/>
          <w:sz w:val="23"/>
          <w:szCs w:val="23"/>
        </w:rPr>
        <w:drawing>
          <wp:inline distT="0" distB="0" distL="0" distR="0">
            <wp:extent cx="3140075" cy="2156460"/>
            <wp:effectExtent l="0" t="0" r="3175" b="0"/>
            <wp:docPr id="13" name="Picture 13" descr="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celero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0075" cy="2156460"/>
                    </a:xfrm>
                    <a:prstGeom prst="rect">
                      <a:avLst/>
                    </a:prstGeom>
                    <a:noFill/>
                    <a:ln>
                      <a:noFill/>
                    </a:ln>
                  </pic:spPr>
                </pic:pic>
              </a:graphicData>
            </a:graphic>
          </wp:inline>
        </w:drawing>
      </w:r>
      <w:ins w:id="43" w:author="Unknown">
        <w:r>
          <w:rPr>
            <w:rFonts w:ascii="Roboto" w:hAnsi="Roboto"/>
            <w:color w:val="565353"/>
            <w:sz w:val="23"/>
            <w:szCs w:val="23"/>
          </w:rPr>
          <w:t> </w:t>
        </w:r>
      </w:ins>
      <w:r>
        <w:rPr>
          <w:rFonts w:ascii="Roboto" w:hAnsi="Roboto"/>
          <w:noProof/>
          <w:color w:val="565353"/>
          <w:sz w:val="23"/>
          <w:szCs w:val="23"/>
        </w:rPr>
        <w:drawing>
          <wp:inline distT="0" distB="0" distL="0" distR="0">
            <wp:extent cx="3096895" cy="2812415"/>
            <wp:effectExtent l="0" t="0" r="8255" b="6985"/>
            <wp:docPr id="12" name="Picture 12" descr="Accelerometer-ADXL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celerometer-ADXL3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812415"/>
                    </a:xfrm>
                    <a:prstGeom prst="rect">
                      <a:avLst/>
                    </a:prstGeom>
                    <a:noFill/>
                    <a:ln>
                      <a:noFill/>
                    </a:ln>
                  </pic:spPr>
                </pic:pic>
              </a:graphicData>
            </a:graphic>
          </wp:inline>
        </w:drawing>
      </w:r>
    </w:p>
    <w:p w:rsidR="00423CB3" w:rsidRDefault="00423CB3" w:rsidP="00423CB3">
      <w:pPr>
        <w:pStyle w:val="rtejustify"/>
        <w:shd w:val="clear" w:color="auto" w:fill="FFFFFF"/>
        <w:spacing w:before="101" w:beforeAutospacing="0" w:after="101" w:afterAutospacing="0"/>
        <w:ind w:left="101" w:right="101"/>
        <w:jc w:val="both"/>
        <w:rPr>
          <w:ins w:id="44" w:author="Unknown"/>
          <w:rFonts w:ascii="Roboto" w:hAnsi="Roboto"/>
          <w:color w:val="565353"/>
          <w:sz w:val="23"/>
          <w:szCs w:val="23"/>
        </w:rPr>
      </w:pPr>
      <w:ins w:id="45" w:author="Unknown">
        <w:r>
          <w:rPr>
            <w:rFonts w:ascii="Roboto" w:hAnsi="Roboto"/>
            <w:color w:val="565353"/>
            <w:sz w:val="23"/>
            <w:szCs w:val="23"/>
          </w:rPr>
          <w:t> </w:t>
        </w:r>
      </w:ins>
    </w:p>
    <w:p w:rsidR="00423CB3" w:rsidRDefault="00423CB3" w:rsidP="00423CB3">
      <w:pPr>
        <w:pStyle w:val="rtejustify"/>
        <w:shd w:val="clear" w:color="auto" w:fill="FFFFFF"/>
        <w:spacing w:before="101" w:beforeAutospacing="0" w:after="101" w:afterAutospacing="0"/>
        <w:ind w:left="101" w:right="101"/>
        <w:jc w:val="both"/>
        <w:rPr>
          <w:ins w:id="46" w:author="Unknown"/>
          <w:rFonts w:ascii="Roboto" w:hAnsi="Roboto"/>
          <w:color w:val="565353"/>
          <w:sz w:val="23"/>
          <w:szCs w:val="23"/>
        </w:rPr>
      </w:pPr>
      <w:ins w:id="47" w:author="Unknown">
        <w:r>
          <w:rPr>
            <w:rFonts w:ascii="Roboto" w:hAnsi="Roboto"/>
            <w:color w:val="565353"/>
            <w:sz w:val="23"/>
            <w:szCs w:val="23"/>
          </w:rPr>
          <w:t>Also check our other projects using Accelerometer: </w:t>
        </w:r>
      </w:ins>
    </w:p>
    <w:p w:rsidR="00423CB3" w:rsidRDefault="00423CB3" w:rsidP="00423CB3">
      <w:pPr>
        <w:numPr>
          <w:ilvl w:val="0"/>
          <w:numId w:val="4"/>
        </w:numPr>
        <w:shd w:val="clear" w:color="auto" w:fill="FFFFFF"/>
        <w:spacing w:before="100" w:beforeAutospacing="1" w:after="100" w:afterAutospacing="1" w:line="240" w:lineRule="auto"/>
        <w:ind w:left="232"/>
        <w:jc w:val="both"/>
        <w:rPr>
          <w:ins w:id="48" w:author="Unknown"/>
          <w:rFonts w:ascii="Roboto" w:hAnsi="Roboto"/>
          <w:color w:val="565353"/>
          <w:sz w:val="23"/>
          <w:szCs w:val="23"/>
        </w:rPr>
      </w:pPr>
      <w:ins w:id="49" w:author="Unknown">
        <w:r>
          <w:rPr>
            <w:rFonts w:ascii="Roboto" w:hAnsi="Roboto"/>
            <w:color w:val="565353"/>
            <w:sz w:val="23"/>
            <w:szCs w:val="23"/>
          </w:rPr>
          <w:lastRenderedPageBreak/>
          <w:fldChar w:fldCharType="begin"/>
        </w:r>
        <w:r>
          <w:rPr>
            <w:rFonts w:ascii="Roboto" w:hAnsi="Roboto"/>
            <w:color w:val="565353"/>
            <w:sz w:val="23"/>
            <w:szCs w:val="23"/>
          </w:rPr>
          <w:instrText xml:space="preserve"> HYPERLINK "https://circuitdigest.com/microcontroller-projects/ping-pong-game-using-arduino-accelerometer" </w:instrText>
        </w:r>
        <w:r>
          <w:rPr>
            <w:rFonts w:ascii="Roboto" w:hAnsi="Roboto"/>
            <w:color w:val="565353"/>
            <w:sz w:val="23"/>
            <w:szCs w:val="23"/>
          </w:rPr>
          <w:fldChar w:fldCharType="separate"/>
        </w:r>
        <w:r>
          <w:rPr>
            <w:rStyle w:val="Hyperlink"/>
            <w:rFonts w:ascii="Roboto" w:hAnsi="Roboto"/>
            <w:color w:val="0053F9"/>
            <w:sz w:val="23"/>
            <w:szCs w:val="23"/>
          </w:rPr>
          <w:t xml:space="preserve">Ping Pong Game using </w:t>
        </w:r>
        <w:proofErr w:type="spellStart"/>
        <w:r>
          <w:rPr>
            <w:rStyle w:val="Hyperlink"/>
            <w:rFonts w:ascii="Roboto" w:hAnsi="Roboto"/>
            <w:color w:val="0053F9"/>
            <w:sz w:val="23"/>
            <w:szCs w:val="23"/>
          </w:rPr>
          <w:t>Arduino</w:t>
        </w:r>
        <w:proofErr w:type="spellEnd"/>
        <w:r>
          <w:rPr>
            <w:rFonts w:ascii="Roboto" w:hAnsi="Roboto"/>
            <w:color w:val="565353"/>
            <w:sz w:val="23"/>
            <w:szCs w:val="23"/>
          </w:rPr>
          <w:fldChar w:fldCharType="end"/>
        </w:r>
      </w:ins>
    </w:p>
    <w:p w:rsidR="00423CB3" w:rsidRDefault="00423CB3" w:rsidP="00423CB3">
      <w:pPr>
        <w:numPr>
          <w:ilvl w:val="0"/>
          <w:numId w:val="4"/>
        </w:numPr>
        <w:shd w:val="clear" w:color="auto" w:fill="FFFFFF"/>
        <w:spacing w:before="100" w:beforeAutospacing="1" w:after="100" w:afterAutospacing="1" w:line="240" w:lineRule="auto"/>
        <w:ind w:left="232"/>
        <w:jc w:val="both"/>
        <w:rPr>
          <w:ins w:id="50" w:author="Unknown"/>
          <w:rFonts w:ascii="Roboto" w:hAnsi="Roboto"/>
          <w:color w:val="565353"/>
          <w:sz w:val="23"/>
          <w:szCs w:val="23"/>
        </w:rPr>
      </w:pPr>
      <w:ins w:id="51" w:author="Unknown">
        <w:r>
          <w:rPr>
            <w:rFonts w:ascii="Roboto" w:hAnsi="Roboto"/>
            <w:color w:val="565353"/>
            <w:sz w:val="23"/>
            <w:szCs w:val="23"/>
          </w:rPr>
          <w:fldChar w:fldCharType="begin"/>
        </w:r>
        <w:r>
          <w:rPr>
            <w:rFonts w:ascii="Roboto" w:hAnsi="Roboto"/>
            <w:color w:val="565353"/>
            <w:sz w:val="23"/>
            <w:szCs w:val="23"/>
          </w:rPr>
          <w:instrText xml:space="preserve"> HYPERLINK "https://circuitdigest.com/microcontroller-projects/accelerometer-based-hand-gesture-controlled-robot-using-arduino" </w:instrText>
        </w:r>
        <w:r>
          <w:rPr>
            <w:rFonts w:ascii="Roboto" w:hAnsi="Roboto"/>
            <w:color w:val="565353"/>
            <w:sz w:val="23"/>
            <w:szCs w:val="23"/>
          </w:rPr>
          <w:fldChar w:fldCharType="separate"/>
        </w:r>
        <w:r>
          <w:rPr>
            <w:rStyle w:val="Hyperlink"/>
            <w:rFonts w:ascii="Roboto" w:hAnsi="Roboto"/>
            <w:color w:val="0053F9"/>
            <w:sz w:val="23"/>
            <w:szCs w:val="23"/>
          </w:rPr>
          <w:t>Accelerometer Based Hand Gesture Controlled Robot.</w:t>
        </w:r>
        <w:r>
          <w:rPr>
            <w:rFonts w:ascii="Roboto" w:hAnsi="Roboto"/>
            <w:color w:val="565353"/>
            <w:sz w:val="23"/>
            <w:szCs w:val="23"/>
          </w:rPr>
          <w:fldChar w:fldCharType="end"/>
        </w:r>
      </w:ins>
    </w:p>
    <w:p w:rsidR="00423CB3" w:rsidRDefault="00423CB3" w:rsidP="00423CB3">
      <w:pPr>
        <w:numPr>
          <w:ilvl w:val="0"/>
          <w:numId w:val="4"/>
        </w:numPr>
        <w:shd w:val="clear" w:color="auto" w:fill="FFFFFF"/>
        <w:spacing w:before="100" w:beforeAutospacing="1" w:after="100" w:afterAutospacing="1" w:line="240" w:lineRule="auto"/>
        <w:ind w:left="232"/>
        <w:jc w:val="both"/>
        <w:rPr>
          <w:ins w:id="52" w:author="Unknown"/>
          <w:rFonts w:ascii="Roboto" w:hAnsi="Roboto"/>
          <w:color w:val="565353"/>
          <w:sz w:val="23"/>
          <w:szCs w:val="23"/>
        </w:rPr>
      </w:pPr>
      <w:ins w:id="53" w:author="Unknown">
        <w:r>
          <w:rPr>
            <w:rFonts w:ascii="Roboto" w:hAnsi="Roboto"/>
            <w:color w:val="565353"/>
            <w:sz w:val="23"/>
            <w:szCs w:val="23"/>
          </w:rPr>
          <w:fldChar w:fldCharType="begin"/>
        </w:r>
        <w:r>
          <w:rPr>
            <w:rFonts w:ascii="Roboto" w:hAnsi="Roboto"/>
            <w:color w:val="565353"/>
            <w:sz w:val="23"/>
            <w:szCs w:val="23"/>
          </w:rPr>
          <w:instrText xml:space="preserve"> HYPERLINK "https://circuitdigest.com/microcontroller-projects/arduino-based-accident-alert-system-using-gps-gsm-accelerometer" </w:instrText>
        </w:r>
        <w:r>
          <w:rPr>
            <w:rFonts w:ascii="Roboto" w:hAnsi="Roboto"/>
            <w:color w:val="565353"/>
            <w:sz w:val="23"/>
            <w:szCs w:val="23"/>
          </w:rPr>
          <w:fldChar w:fldCharType="separate"/>
        </w:r>
        <w:proofErr w:type="spellStart"/>
        <w:r>
          <w:rPr>
            <w:rStyle w:val="Hyperlink"/>
            <w:rFonts w:ascii="Roboto" w:hAnsi="Roboto"/>
            <w:color w:val="0053F9"/>
            <w:sz w:val="23"/>
            <w:szCs w:val="23"/>
          </w:rPr>
          <w:t>Arduino</w:t>
        </w:r>
        <w:proofErr w:type="spellEnd"/>
        <w:r>
          <w:rPr>
            <w:rStyle w:val="Hyperlink"/>
            <w:rFonts w:ascii="Roboto" w:hAnsi="Roboto"/>
            <w:color w:val="0053F9"/>
            <w:sz w:val="23"/>
            <w:szCs w:val="23"/>
          </w:rPr>
          <w:t xml:space="preserve"> Based Vehicle Accident Alert System using GPS, GSM and Accelerometer</w:t>
        </w:r>
        <w:r>
          <w:rPr>
            <w:rFonts w:ascii="Roboto" w:hAnsi="Roboto"/>
            <w:color w:val="565353"/>
            <w:sz w:val="23"/>
            <w:szCs w:val="23"/>
          </w:rPr>
          <w:fldChar w:fldCharType="end"/>
        </w:r>
      </w:ins>
    </w:p>
    <w:p w:rsidR="00423CB3" w:rsidRDefault="00423CB3" w:rsidP="00423CB3">
      <w:pPr>
        <w:pStyle w:val="rtejustify"/>
        <w:shd w:val="clear" w:color="auto" w:fill="FFFFFF"/>
        <w:spacing w:before="101" w:beforeAutospacing="0" w:after="101" w:afterAutospacing="0"/>
        <w:ind w:left="101" w:right="101"/>
        <w:jc w:val="both"/>
        <w:rPr>
          <w:ins w:id="54" w:author="Unknown"/>
          <w:rFonts w:ascii="Roboto" w:hAnsi="Roboto"/>
          <w:color w:val="565353"/>
          <w:sz w:val="23"/>
          <w:szCs w:val="23"/>
        </w:rPr>
      </w:pPr>
      <w:ins w:id="55" w:author="Unknown">
        <w:r>
          <w:rPr>
            <w:rFonts w:ascii="Roboto" w:hAnsi="Roboto"/>
            <w:color w:val="565353"/>
            <w:sz w:val="23"/>
            <w:szCs w:val="23"/>
          </w:rPr>
          <w:t> </w:t>
        </w:r>
      </w:ins>
    </w:p>
    <w:p w:rsidR="00423CB3" w:rsidRDefault="00423CB3" w:rsidP="00423CB3">
      <w:pPr>
        <w:pStyle w:val="Heading3"/>
        <w:shd w:val="clear" w:color="auto" w:fill="FFFFFF"/>
        <w:spacing w:before="165" w:beforeAutospacing="0" w:after="165" w:afterAutospacing="0"/>
        <w:jc w:val="both"/>
        <w:rPr>
          <w:ins w:id="56" w:author="Unknown"/>
          <w:rFonts w:ascii="Roboto" w:hAnsi="Roboto"/>
          <w:color w:val="333333"/>
          <w:sz w:val="30"/>
          <w:szCs w:val="30"/>
        </w:rPr>
      </w:pPr>
      <w:ins w:id="57" w:author="Unknown">
        <w:r>
          <w:rPr>
            <w:rFonts w:ascii="Roboto" w:hAnsi="Roboto"/>
            <w:color w:val="333333"/>
            <w:sz w:val="30"/>
            <w:szCs w:val="30"/>
          </w:rPr>
          <w:t>Working Explanation:</w:t>
        </w:r>
      </w:ins>
    </w:p>
    <w:p w:rsidR="00423CB3" w:rsidRDefault="00423CB3" w:rsidP="00423CB3">
      <w:pPr>
        <w:pStyle w:val="rtejustify"/>
        <w:shd w:val="clear" w:color="auto" w:fill="FFFFFF"/>
        <w:spacing w:before="101" w:beforeAutospacing="0" w:after="101" w:afterAutospacing="0"/>
        <w:ind w:left="101" w:right="101"/>
        <w:jc w:val="both"/>
        <w:rPr>
          <w:ins w:id="58" w:author="Unknown"/>
          <w:rFonts w:ascii="Roboto" w:hAnsi="Roboto"/>
          <w:color w:val="565353"/>
          <w:sz w:val="23"/>
          <w:szCs w:val="23"/>
        </w:rPr>
      </w:pPr>
      <w:ins w:id="59" w:author="Unknown">
        <w:r>
          <w:rPr>
            <w:rFonts w:ascii="Roboto" w:hAnsi="Roboto"/>
            <w:color w:val="565353"/>
            <w:sz w:val="23"/>
            <w:szCs w:val="23"/>
          </w:rPr>
          <w:t>Working of this </w:t>
        </w:r>
        <w:r>
          <w:rPr>
            <w:rStyle w:val="Strong"/>
            <w:rFonts w:ascii="Roboto" w:hAnsi="Roboto"/>
            <w:color w:val="565353"/>
            <w:sz w:val="23"/>
            <w:szCs w:val="23"/>
          </w:rPr>
          <w:t>Earthquake Detector</w:t>
        </w:r>
        <w:r>
          <w:rPr>
            <w:rFonts w:ascii="Roboto" w:hAnsi="Roboto"/>
            <w:color w:val="565353"/>
            <w:sz w:val="23"/>
            <w:szCs w:val="23"/>
          </w:rPr>
          <w:t xml:space="preserve"> is simple. As we mentioned earlier that we have used Accelerometer for detecting earthquake vibrations along any of the three axes so that whenever vibrations occur accelerometer senses that vibrations and convert them into equivalent ADC value. Then these ADC values are read by </w:t>
        </w:r>
        <w:proofErr w:type="spellStart"/>
        <w:r>
          <w:rPr>
            <w:rFonts w:ascii="Roboto" w:hAnsi="Roboto"/>
            <w:color w:val="565353"/>
            <w:sz w:val="23"/>
            <w:szCs w:val="23"/>
          </w:rPr>
          <w:t>Arduino</w:t>
        </w:r>
        <w:proofErr w:type="spellEnd"/>
        <w:r>
          <w:rPr>
            <w:rFonts w:ascii="Roboto" w:hAnsi="Roboto"/>
            <w:color w:val="565353"/>
            <w:sz w:val="23"/>
            <w:szCs w:val="23"/>
          </w:rPr>
          <w:t xml:space="preserve"> and shown over the 16x2 LCD. We have also shown these values on </w:t>
        </w:r>
        <w:r>
          <w:rPr>
            <w:rStyle w:val="Strong"/>
            <w:rFonts w:ascii="Roboto" w:hAnsi="Roboto"/>
            <w:color w:val="565353"/>
            <w:sz w:val="23"/>
            <w:szCs w:val="23"/>
          </w:rPr>
          <w:t>Graph using Processing</w:t>
        </w:r>
        <w:r>
          <w:rPr>
            <w:rFonts w:ascii="Roboto" w:hAnsi="Roboto"/>
            <w:color w:val="565353"/>
            <w:sz w:val="23"/>
            <w:szCs w:val="23"/>
          </w:rPr>
          <w:t>. Learn more about Accelerometer by going through our other </w:t>
        </w:r>
        <w:r>
          <w:rPr>
            <w:rFonts w:ascii="Roboto" w:hAnsi="Roboto"/>
            <w:color w:val="565353"/>
            <w:sz w:val="23"/>
            <w:szCs w:val="23"/>
          </w:rPr>
          <w:fldChar w:fldCharType="begin"/>
        </w:r>
        <w:r>
          <w:rPr>
            <w:rFonts w:ascii="Roboto" w:hAnsi="Roboto"/>
            <w:color w:val="565353"/>
            <w:sz w:val="23"/>
            <w:szCs w:val="23"/>
          </w:rPr>
          <w:instrText xml:space="preserve"> HYPERLINK "https://circuitdigest.com/tags/accelerometer" </w:instrText>
        </w:r>
        <w:r>
          <w:rPr>
            <w:rFonts w:ascii="Roboto" w:hAnsi="Roboto"/>
            <w:color w:val="565353"/>
            <w:sz w:val="23"/>
            <w:szCs w:val="23"/>
          </w:rPr>
          <w:fldChar w:fldCharType="separate"/>
        </w:r>
        <w:r>
          <w:rPr>
            <w:rStyle w:val="Hyperlink"/>
            <w:rFonts w:ascii="Roboto" w:hAnsi="Roboto"/>
            <w:color w:val="0053F9"/>
            <w:sz w:val="23"/>
            <w:szCs w:val="23"/>
          </w:rPr>
          <w:t>Accelerometer projects here</w:t>
        </w:r>
        <w:r>
          <w:rPr>
            <w:rFonts w:ascii="Roboto" w:hAnsi="Roboto"/>
            <w:color w:val="565353"/>
            <w:sz w:val="23"/>
            <w:szCs w:val="23"/>
          </w:rPr>
          <w:fldChar w:fldCharType="end"/>
        </w:r>
        <w:r>
          <w:rPr>
            <w:rFonts w:ascii="Roboto" w:hAnsi="Roboto"/>
            <w:color w:val="565353"/>
            <w:sz w:val="23"/>
            <w:szCs w:val="23"/>
          </w:rPr>
          <w:t>.</w:t>
        </w:r>
      </w:ins>
    </w:p>
    <w:p w:rsidR="00423CB3" w:rsidRDefault="00423CB3" w:rsidP="00423CB3">
      <w:pPr>
        <w:pStyle w:val="rtejustify"/>
        <w:shd w:val="clear" w:color="auto" w:fill="FFFFFF"/>
        <w:spacing w:before="101" w:beforeAutospacing="0" w:after="101" w:afterAutospacing="0"/>
        <w:ind w:left="101" w:right="101"/>
        <w:jc w:val="both"/>
        <w:rPr>
          <w:ins w:id="60" w:author="Unknown"/>
          <w:rFonts w:ascii="Roboto" w:hAnsi="Roboto"/>
          <w:color w:val="565353"/>
          <w:sz w:val="23"/>
          <w:szCs w:val="23"/>
        </w:rPr>
      </w:pPr>
      <w:ins w:id="61" w:author="Unknown">
        <w:r>
          <w:rPr>
            <w:rFonts w:ascii="Roboto" w:hAnsi="Roboto"/>
            <w:color w:val="565353"/>
            <w:sz w:val="23"/>
            <w:szCs w:val="23"/>
          </w:rPr>
          <w:t>First we need to </w:t>
        </w:r>
        <w:r>
          <w:rPr>
            <w:rStyle w:val="Strong"/>
            <w:rFonts w:ascii="Roboto" w:hAnsi="Roboto"/>
            <w:color w:val="565353"/>
            <w:sz w:val="23"/>
            <w:szCs w:val="23"/>
          </w:rPr>
          <w:t>calibrate the Accelerometer</w:t>
        </w:r>
        <w:r>
          <w:rPr>
            <w:rFonts w:ascii="Roboto" w:hAnsi="Roboto"/>
            <w:color w:val="565353"/>
            <w:sz w:val="23"/>
            <w:szCs w:val="23"/>
          </w:rPr>
          <w:t xml:space="preserve"> by taking the samples of surrounding vibrations whenever </w:t>
        </w:r>
        <w:proofErr w:type="spellStart"/>
        <w:r>
          <w:rPr>
            <w:rFonts w:ascii="Roboto" w:hAnsi="Roboto"/>
            <w:color w:val="565353"/>
            <w:sz w:val="23"/>
            <w:szCs w:val="23"/>
          </w:rPr>
          <w:t>Arduino</w:t>
        </w:r>
        <w:proofErr w:type="spellEnd"/>
        <w:r>
          <w:rPr>
            <w:rFonts w:ascii="Roboto" w:hAnsi="Roboto"/>
            <w:color w:val="565353"/>
            <w:sz w:val="23"/>
            <w:szCs w:val="23"/>
          </w:rPr>
          <w:t xml:space="preserve"> Powers up. Then we need to subtract those sample values from the actual readings to get the real readings. This calibration is needed so that it will not show alerts with respect to its normal surrounding vibrations. After finding real readings, </w:t>
        </w:r>
        <w:proofErr w:type="spellStart"/>
        <w:r>
          <w:rPr>
            <w:rFonts w:ascii="Roboto" w:hAnsi="Roboto"/>
            <w:color w:val="565353"/>
            <w:sz w:val="23"/>
            <w:szCs w:val="23"/>
          </w:rPr>
          <w:t>Arduino</w:t>
        </w:r>
        <w:proofErr w:type="spellEnd"/>
        <w:r>
          <w:rPr>
            <w:rFonts w:ascii="Roboto" w:hAnsi="Roboto"/>
            <w:color w:val="565353"/>
            <w:sz w:val="23"/>
            <w:szCs w:val="23"/>
          </w:rPr>
          <w:t xml:space="preserve"> compares these values with predefined max and min values. If </w:t>
        </w:r>
        <w:proofErr w:type="spellStart"/>
        <w:r>
          <w:rPr>
            <w:rFonts w:ascii="Roboto" w:hAnsi="Roboto"/>
            <w:color w:val="565353"/>
            <w:sz w:val="23"/>
            <w:szCs w:val="23"/>
          </w:rPr>
          <w:t>Arduino</w:t>
        </w:r>
        <w:proofErr w:type="spellEnd"/>
        <w:r>
          <w:rPr>
            <w:rFonts w:ascii="Roboto" w:hAnsi="Roboto"/>
            <w:color w:val="565353"/>
            <w:sz w:val="23"/>
            <w:szCs w:val="23"/>
          </w:rPr>
          <w:t xml:space="preserve"> finds any changes values are more then or less then the predefined values of any axis in both direction (negative and positive) then </w:t>
        </w:r>
        <w:proofErr w:type="spellStart"/>
        <w:r>
          <w:rPr>
            <w:rFonts w:ascii="Roboto" w:hAnsi="Roboto"/>
            <w:color w:val="565353"/>
            <w:sz w:val="23"/>
            <w:szCs w:val="23"/>
          </w:rPr>
          <w:t>Arduino</w:t>
        </w:r>
        <w:proofErr w:type="spellEnd"/>
        <w:r>
          <w:rPr>
            <w:rFonts w:ascii="Roboto" w:hAnsi="Roboto"/>
            <w:color w:val="565353"/>
            <w:sz w:val="23"/>
            <w:szCs w:val="23"/>
          </w:rPr>
          <w:t xml:space="preserve"> trigger the buzzer and shows the status of alert over the 16x2 LCD and a LED also turned on as well. We can adjust the sensitivity of Earthquake detector by changing the Predefined values in </w:t>
        </w:r>
        <w:proofErr w:type="spellStart"/>
        <w:r>
          <w:rPr>
            <w:rFonts w:ascii="Roboto" w:hAnsi="Roboto"/>
            <w:color w:val="565353"/>
            <w:sz w:val="23"/>
            <w:szCs w:val="23"/>
          </w:rPr>
          <w:t>Arduino</w:t>
        </w:r>
        <w:proofErr w:type="spellEnd"/>
        <w:r>
          <w:rPr>
            <w:rFonts w:ascii="Roboto" w:hAnsi="Roboto"/>
            <w:color w:val="565353"/>
            <w:sz w:val="23"/>
            <w:szCs w:val="23"/>
          </w:rPr>
          <w:t xml:space="preserve"> code.</w:t>
        </w:r>
      </w:ins>
    </w:p>
    <w:p w:rsidR="00423CB3" w:rsidRDefault="00423CB3" w:rsidP="00423CB3">
      <w:pPr>
        <w:pStyle w:val="rtejustify"/>
        <w:shd w:val="clear" w:color="auto" w:fill="FFFFFF"/>
        <w:spacing w:before="101" w:beforeAutospacing="0" w:after="101" w:afterAutospacing="0"/>
        <w:ind w:left="101" w:right="101"/>
        <w:jc w:val="both"/>
        <w:rPr>
          <w:ins w:id="62" w:author="Unknown"/>
          <w:rFonts w:ascii="Roboto" w:hAnsi="Roboto"/>
          <w:color w:val="565353"/>
          <w:sz w:val="23"/>
          <w:szCs w:val="23"/>
        </w:rPr>
      </w:pPr>
      <w:ins w:id="63" w:author="Unknown">
        <w:r>
          <w:rPr>
            <w:rFonts w:ascii="Roboto" w:hAnsi="Roboto"/>
            <w:color w:val="565353"/>
            <w:sz w:val="23"/>
            <w:szCs w:val="23"/>
          </w:rPr>
          <w:t> </w:t>
        </w:r>
      </w:ins>
    </w:p>
    <w:p w:rsidR="00423CB3" w:rsidRDefault="00423CB3" w:rsidP="00423CB3">
      <w:pPr>
        <w:pStyle w:val="rtejustify"/>
        <w:shd w:val="clear" w:color="auto" w:fill="FFFFFF"/>
        <w:spacing w:before="101" w:beforeAutospacing="0" w:after="101" w:afterAutospacing="0"/>
        <w:ind w:left="101" w:right="101"/>
        <w:jc w:val="both"/>
        <w:rPr>
          <w:ins w:id="64" w:author="Unknown"/>
          <w:rFonts w:ascii="Roboto" w:hAnsi="Roboto"/>
          <w:color w:val="565353"/>
          <w:sz w:val="23"/>
          <w:szCs w:val="23"/>
        </w:rPr>
      </w:pPr>
      <w:r>
        <w:rPr>
          <w:rFonts w:ascii="Roboto" w:hAnsi="Roboto"/>
          <w:noProof/>
          <w:color w:val="565353"/>
          <w:sz w:val="23"/>
          <w:szCs w:val="23"/>
        </w:rPr>
        <w:drawing>
          <wp:inline distT="0" distB="0" distL="0" distR="0">
            <wp:extent cx="5236210" cy="3347085"/>
            <wp:effectExtent l="0" t="0" r="2540" b="5715"/>
            <wp:docPr id="11" name="Picture 11" descr="Earthquake indicator arduino shield using acceleromet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arthquake indicator arduino shield using accelerometer block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210" cy="3347085"/>
                    </a:xfrm>
                    <a:prstGeom prst="rect">
                      <a:avLst/>
                    </a:prstGeom>
                    <a:noFill/>
                    <a:ln>
                      <a:noFill/>
                    </a:ln>
                  </pic:spPr>
                </pic:pic>
              </a:graphicData>
            </a:graphic>
          </wp:inline>
        </w:drawing>
      </w:r>
    </w:p>
    <w:p w:rsidR="00423CB3" w:rsidRDefault="00423CB3" w:rsidP="00423CB3">
      <w:pPr>
        <w:pStyle w:val="rtejustify"/>
        <w:shd w:val="clear" w:color="auto" w:fill="FFFFFF"/>
        <w:spacing w:before="101" w:beforeAutospacing="0" w:after="101" w:afterAutospacing="0"/>
        <w:ind w:left="101" w:right="101"/>
        <w:jc w:val="both"/>
        <w:rPr>
          <w:ins w:id="65" w:author="Unknown"/>
          <w:rFonts w:ascii="Roboto" w:hAnsi="Roboto"/>
          <w:color w:val="565353"/>
          <w:sz w:val="23"/>
          <w:szCs w:val="23"/>
        </w:rPr>
      </w:pPr>
      <w:r>
        <w:rPr>
          <w:rFonts w:ascii="Roboto" w:hAnsi="Roboto"/>
          <w:noProof/>
          <w:color w:val="565353"/>
          <w:sz w:val="23"/>
          <w:szCs w:val="23"/>
        </w:rPr>
        <w:lastRenderedPageBreak/>
        <w:drawing>
          <wp:inline distT="0" distB="0" distL="0" distR="0">
            <wp:extent cx="6288405" cy="3209290"/>
            <wp:effectExtent l="0" t="0" r="0" b="0"/>
            <wp:docPr id="10" name="Picture 10" descr="Earthquake indicator arduino shield using 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arthquake indicator arduino shield using accelerome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3209290"/>
                    </a:xfrm>
                    <a:prstGeom prst="rect">
                      <a:avLst/>
                    </a:prstGeom>
                    <a:noFill/>
                    <a:ln>
                      <a:noFill/>
                    </a:ln>
                  </pic:spPr>
                </pic:pic>
              </a:graphicData>
            </a:graphic>
          </wp:inline>
        </w:drawing>
      </w:r>
    </w:p>
    <w:p w:rsidR="00423CB3" w:rsidRDefault="00423CB3" w:rsidP="00423CB3">
      <w:pPr>
        <w:pStyle w:val="rtejustify"/>
        <w:shd w:val="clear" w:color="auto" w:fill="FFFFFF"/>
        <w:spacing w:before="101" w:beforeAutospacing="0" w:after="101" w:afterAutospacing="0"/>
        <w:ind w:left="101" w:right="101"/>
        <w:jc w:val="both"/>
        <w:rPr>
          <w:ins w:id="66" w:author="Unknown"/>
          <w:rFonts w:ascii="Roboto" w:hAnsi="Roboto"/>
          <w:color w:val="565353"/>
          <w:sz w:val="23"/>
          <w:szCs w:val="23"/>
        </w:rPr>
      </w:pPr>
      <w:ins w:id="67" w:author="Unknown">
        <w:r>
          <w:rPr>
            <w:rStyle w:val="Strong"/>
            <w:rFonts w:ascii="Roboto" w:hAnsi="Roboto"/>
            <w:color w:val="565353"/>
            <w:sz w:val="23"/>
            <w:szCs w:val="23"/>
          </w:rPr>
          <w:t xml:space="preserve">Demonstration Video and </w:t>
        </w:r>
        <w:proofErr w:type="spellStart"/>
        <w:r>
          <w:rPr>
            <w:rStyle w:val="Strong"/>
            <w:rFonts w:ascii="Roboto" w:hAnsi="Roboto"/>
            <w:color w:val="565353"/>
            <w:sz w:val="23"/>
            <w:szCs w:val="23"/>
          </w:rPr>
          <w:t>Arduino</w:t>
        </w:r>
        <w:proofErr w:type="spellEnd"/>
        <w:r>
          <w:rPr>
            <w:rStyle w:val="Strong"/>
            <w:rFonts w:ascii="Roboto" w:hAnsi="Roboto"/>
            <w:color w:val="565353"/>
            <w:sz w:val="23"/>
            <w:szCs w:val="23"/>
          </w:rPr>
          <w:t xml:space="preserve"> Code</w:t>
        </w:r>
        <w:r>
          <w:rPr>
            <w:rFonts w:ascii="Roboto" w:hAnsi="Roboto"/>
            <w:color w:val="565353"/>
            <w:sz w:val="23"/>
            <w:szCs w:val="23"/>
          </w:rPr>
          <w:t> are given at the end of the article.</w:t>
        </w:r>
      </w:ins>
    </w:p>
    <w:p w:rsidR="00423CB3" w:rsidRDefault="00423CB3" w:rsidP="00423CB3">
      <w:pPr>
        <w:pStyle w:val="rtejustify"/>
        <w:shd w:val="clear" w:color="auto" w:fill="FFFFFF"/>
        <w:spacing w:before="101" w:beforeAutospacing="0" w:after="101" w:afterAutospacing="0"/>
        <w:ind w:left="101" w:right="101"/>
        <w:jc w:val="both"/>
        <w:rPr>
          <w:ins w:id="68" w:author="Unknown"/>
          <w:rFonts w:ascii="Roboto" w:hAnsi="Roboto"/>
          <w:color w:val="565353"/>
          <w:sz w:val="23"/>
          <w:szCs w:val="23"/>
        </w:rPr>
      </w:pPr>
      <w:ins w:id="69" w:author="Unknown">
        <w:r>
          <w:rPr>
            <w:rFonts w:ascii="Roboto" w:hAnsi="Roboto"/>
            <w:color w:val="565353"/>
            <w:sz w:val="23"/>
            <w:szCs w:val="23"/>
          </w:rPr>
          <w:t> </w:t>
        </w:r>
      </w:ins>
    </w:p>
    <w:p w:rsidR="00423CB3" w:rsidRDefault="00423CB3" w:rsidP="00423CB3">
      <w:pPr>
        <w:pStyle w:val="Heading3"/>
        <w:shd w:val="clear" w:color="auto" w:fill="FFFFFF"/>
        <w:spacing w:before="165" w:beforeAutospacing="0" w:after="165" w:afterAutospacing="0"/>
        <w:jc w:val="both"/>
        <w:rPr>
          <w:ins w:id="70" w:author="Unknown"/>
          <w:rFonts w:ascii="Roboto" w:hAnsi="Roboto"/>
          <w:color w:val="333333"/>
          <w:sz w:val="30"/>
          <w:szCs w:val="30"/>
        </w:rPr>
      </w:pPr>
      <w:ins w:id="71" w:author="Unknown">
        <w:r>
          <w:rPr>
            <w:rFonts w:ascii="Roboto" w:hAnsi="Roboto"/>
            <w:color w:val="333333"/>
            <w:sz w:val="30"/>
            <w:szCs w:val="30"/>
          </w:rPr>
          <w:t>Circuit Explanation:</w:t>
        </w:r>
      </w:ins>
    </w:p>
    <w:p w:rsidR="00423CB3" w:rsidRDefault="00423CB3" w:rsidP="00423CB3">
      <w:pPr>
        <w:pStyle w:val="rtejustify"/>
        <w:shd w:val="clear" w:color="auto" w:fill="FFFFFF"/>
        <w:spacing w:before="101" w:beforeAutospacing="0" w:after="101" w:afterAutospacing="0"/>
        <w:ind w:left="101" w:right="101"/>
        <w:jc w:val="both"/>
        <w:rPr>
          <w:ins w:id="72" w:author="Unknown"/>
          <w:rFonts w:ascii="Roboto" w:hAnsi="Roboto"/>
          <w:color w:val="565353"/>
          <w:sz w:val="23"/>
          <w:szCs w:val="23"/>
        </w:rPr>
      </w:pPr>
      <w:ins w:id="73" w:author="Unknown">
        <w:r>
          <w:rPr>
            <w:rFonts w:ascii="Roboto" w:hAnsi="Roboto"/>
            <w:color w:val="565353"/>
            <w:sz w:val="23"/>
            <w:szCs w:val="23"/>
          </w:rPr>
          <w:t>Circuit of this </w:t>
        </w:r>
        <w:r>
          <w:rPr>
            <w:rStyle w:val="Strong"/>
            <w:rFonts w:ascii="Roboto" w:hAnsi="Roboto"/>
            <w:color w:val="565353"/>
            <w:sz w:val="23"/>
            <w:szCs w:val="23"/>
          </w:rPr>
          <w:t xml:space="preserve">Earthquake detector </w:t>
        </w:r>
        <w:proofErr w:type="spellStart"/>
        <w:r>
          <w:rPr>
            <w:rStyle w:val="Strong"/>
            <w:rFonts w:ascii="Roboto" w:hAnsi="Roboto"/>
            <w:color w:val="565353"/>
            <w:sz w:val="23"/>
            <w:szCs w:val="23"/>
          </w:rPr>
          <w:t>Arduino</w:t>
        </w:r>
        <w:proofErr w:type="spellEnd"/>
        <w:r>
          <w:rPr>
            <w:rStyle w:val="Strong"/>
            <w:rFonts w:ascii="Roboto" w:hAnsi="Roboto"/>
            <w:color w:val="565353"/>
            <w:sz w:val="23"/>
            <w:szCs w:val="23"/>
          </w:rPr>
          <w:t xml:space="preserve"> Shield PCB</w:t>
        </w:r>
        <w:r>
          <w:rPr>
            <w:rFonts w:ascii="Roboto" w:hAnsi="Roboto"/>
            <w:color w:val="565353"/>
            <w:sz w:val="23"/>
            <w:szCs w:val="23"/>
          </w:rPr>
          <w:t xml:space="preserve"> is also simple. In this project, we have used </w:t>
        </w:r>
        <w:proofErr w:type="spellStart"/>
        <w:r>
          <w:rPr>
            <w:rFonts w:ascii="Roboto" w:hAnsi="Roboto"/>
            <w:color w:val="565353"/>
            <w:sz w:val="23"/>
            <w:szCs w:val="23"/>
          </w:rPr>
          <w:t>Arduino</w:t>
        </w:r>
        <w:proofErr w:type="spellEnd"/>
        <w:r>
          <w:rPr>
            <w:rFonts w:ascii="Roboto" w:hAnsi="Roboto"/>
            <w:color w:val="565353"/>
            <w:sz w:val="23"/>
            <w:szCs w:val="23"/>
          </w:rPr>
          <w:t xml:space="preserve"> that reads accelerometer’s analog voltage and convert them into the digital values. </w:t>
        </w:r>
        <w:proofErr w:type="spellStart"/>
        <w:r>
          <w:rPr>
            <w:rFonts w:ascii="Roboto" w:hAnsi="Roboto"/>
            <w:color w:val="565353"/>
            <w:sz w:val="23"/>
            <w:szCs w:val="23"/>
          </w:rPr>
          <w:t>Arduino</w:t>
        </w:r>
        <w:proofErr w:type="spellEnd"/>
        <w:r>
          <w:rPr>
            <w:rFonts w:ascii="Roboto" w:hAnsi="Roboto"/>
            <w:color w:val="565353"/>
            <w:sz w:val="23"/>
            <w:szCs w:val="23"/>
          </w:rPr>
          <w:t xml:space="preserve"> also drives the buzzer, LED, </w:t>
        </w:r>
        <w:r>
          <w:rPr>
            <w:rFonts w:ascii="Roboto" w:hAnsi="Roboto"/>
            <w:color w:val="565353"/>
            <w:sz w:val="23"/>
            <w:szCs w:val="23"/>
          </w:rPr>
          <w:fldChar w:fldCharType="begin"/>
        </w:r>
        <w:r>
          <w:rPr>
            <w:rFonts w:ascii="Roboto" w:hAnsi="Roboto"/>
            <w:color w:val="565353"/>
            <w:sz w:val="23"/>
            <w:szCs w:val="23"/>
          </w:rPr>
          <w:instrText xml:space="preserve"> HYPERLINK "https://circuitdigest.com/article/16x2-lcd-display-module-pinout-datasheet" </w:instrText>
        </w:r>
        <w:r>
          <w:rPr>
            <w:rFonts w:ascii="Roboto" w:hAnsi="Roboto"/>
            <w:color w:val="565353"/>
            <w:sz w:val="23"/>
            <w:szCs w:val="23"/>
          </w:rPr>
          <w:fldChar w:fldCharType="separate"/>
        </w:r>
        <w:r>
          <w:rPr>
            <w:rStyle w:val="Hyperlink"/>
            <w:rFonts w:ascii="Roboto" w:hAnsi="Roboto"/>
            <w:color w:val="0053F9"/>
            <w:sz w:val="23"/>
            <w:szCs w:val="23"/>
          </w:rPr>
          <w:t>16x2 LCD</w:t>
        </w:r>
        <w:r>
          <w:rPr>
            <w:rFonts w:ascii="Roboto" w:hAnsi="Roboto"/>
            <w:color w:val="565353"/>
            <w:sz w:val="23"/>
            <w:szCs w:val="23"/>
          </w:rPr>
          <w:fldChar w:fldCharType="end"/>
        </w:r>
        <w:r>
          <w:rPr>
            <w:rFonts w:ascii="Roboto" w:hAnsi="Roboto"/>
            <w:color w:val="565353"/>
            <w:sz w:val="23"/>
            <w:szCs w:val="23"/>
          </w:rPr>
          <w:t xml:space="preserve"> and calculate and compare values and take appropriate action. Next part is Accelerometer which detects vibration of earth and generates analog voltages in 3 axes (X, Y, and Z). LCD is used for showing X, Y and Z axis’s change in values and also showing alert message over it. This LCD is attached to </w:t>
        </w:r>
        <w:proofErr w:type="spellStart"/>
        <w:r>
          <w:rPr>
            <w:rFonts w:ascii="Roboto" w:hAnsi="Roboto"/>
            <w:color w:val="565353"/>
            <w:sz w:val="23"/>
            <w:szCs w:val="23"/>
          </w:rPr>
          <w:t>Arduino</w:t>
        </w:r>
        <w:proofErr w:type="spellEnd"/>
        <w:r>
          <w:rPr>
            <w:rFonts w:ascii="Roboto" w:hAnsi="Roboto"/>
            <w:color w:val="565353"/>
            <w:sz w:val="23"/>
            <w:szCs w:val="23"/>
          </w:rPr>
          <w:t xml:space="preserve"> in 4-bit mode. RS, GND, and EN pins are directly connected to 9, GND and 8 pins of </w:t>
        </w:r>
        <w:proofErr w:type="spellStart"/>
        <w:r>
          <w:rPr>
            <w:rFonts w:ascii="Roboto" w:hAnsi="Roboto"/>
            <w:color w:val="565353"/>
            <w:sz w:val="23"/>
            <w:szCs w:val="23"/>
          </w:rPr>
          <w:t>Arduino</w:t>
        </w:r>
        <w:proofErr w:type="spellEnd"/>
        <w:r>
          <w:rPr>
            <w:rFonts w:ascii="Roboto" w:hAnsi="Roboto"/>
            <w:color w:val="565353"/>
            <w:sz w:val="23"/>
            <w:szCs w:val="23"/>
          </w:rPr>
          <w:t xml:space="preserve"> and rest of 4 data pins of LCD namely D4, D5, D6 and D7 are directly connected to digital pin 7, 6, 5 and 4 of </w:t>
        </w:r>
        <w:proofErr w:type="spellStart"/>
        <w:r>
          <w:rPr>
            <w:rFonts w:ascii="Roboto" w:hAnsi="Roboto"/>
            <w:color w:val="565353"/>
            <w:sz w:val="23"/>
            <w:szCs w:val="23"/>
          </w:rPr>
          <w:t>Arduino</w:t>
        </w:r>
        <w:proofErr w:type="spellEnd"/>
        <w:r>
          <w:rPr>
            <w:rFonts w:ascii="Roboto" w:hAnsi="Roboto"/>
            <w:color w:val="565353"/>
            <w:sz w:val="23"/>
            <w:szCs w:val="23"/>
          </w:rPr>
          <w:t xml:space="preserve">. The buzzer is connected to pin 12 of </w:t>
        </w:r>
        <w:proofErr w:type="spellStart"/>
        <w:r>
          <w:rPr>
            <w:rFonts w:ascii="Roboto" w:hAnsi="Roboto"/>
            <w:color w:val="565353"/>
            <w:sz w:val="23"/>
            <w:szCs w:val="23"/>
          </w:rPr>
          <w:t>Arduino</w:t>
        </w:r>
        <w:proofErr w:type="spellEnd"/>
        <w:r>
          <w:rPr>
            <w:rFonts w:ascii="Roboto" w:hAnsi="Roboto"/>
            <w:color w:val="565353"/>
            <w:sz w:val="23"/>
            <w:szCs w:val="23"/>
          </w:rPr>
          <w:t xml:space="preserve"> through an NPN BC547 transistor. A 10k pot is also used for controlling the brightness of the LCD.  </w:t>
        </w:r>
      </w:ins>
    </w:p>
    <w:p w:rsidR="00423CB3" w:rsidRDefault="00423CB3" w:rsidP="00423CB3">
      <w:pPr>
        <w:pStyle w:val="rtejustify"/>
        <w:shd w:val="clear" w:color="auto" w:fill="FFFFFF"/>
        <w:spacing w:before="0" w:beforeAutospacing="0" w:after="0" w:afterAutospacing="0"/>
        <w:ind w:left="101" w:right="101"/>
        <w:jc w:val="both"/>
        <w:rPr>
          <w:ins w:id="74" w:author="Unknown"/>
          <w:rFonts w:ascii="Roboto" w:hAnsi="Roboto"/>
          <w:color w:val="565353"/>
          <w:sz w:val="23"/>
          <w:szCs w:val="23"/>
        </w:rPr>
      </w:pPr>
      <w:ins w:id="75" w:author="Unknown">
        <w:r>
          <w:rPr>
            <w:rFonts w:ascii="Roboto" w:hAnsi="Roboto"/>
            <w:color w:val="565353"/>
            <w:sz w:val="23"/>
            <w:szCs w:val="23"/>
          </w:rPr>
          <w:lastRenderedPageBreak/>
          <w:t> </w:t>
        </w:r>
      </w:ins>
      <w:r>
        <w:rPr>
          <w:rFonts w:ascii="Roboto" w:hAnsi="Roboto"/>
          <w:noProof/>
          <w:color w:val="0053F9"/>
          <w:sz w:val="23"/>
          <w:szCs w:val="23"/>
        </w:rPr>
        <w:drawing>
          <wp:inline distT="0" distB="0" distL="0" distR="0">
            <wp:extent cx="5814587" cy="4235570"/>
            <wp:effectExtent l="0" t="0" r="0" b="0"/>
            <wp:docPr id="9" name="Picture 9" descr="Earthquake indicator arduino shield using accelerometer circuit diagra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arthquake indicator arduino shield using accelerometer circuit diagram">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7552" cy="4237730"/>
                    </a:xfrm>
                    <a:prstGeom prst="rect">
                      <a:avLst/>
                    </a:prstGeom>
                    <a:noFill/>
                    <a:ln>
                      <a:noFill/>
                    </a:ln>
                  </pic:spPr>
                </pic:pic>
              </a:graphicData>
            </a:graphic>
          </wp:inline>
        </w:drawing>
      </w:r>
    </w:p>
    <w:p w:rsidR="00FF3D17" w:rsidRDefault="00FF3D17">
      <w:bookmarkStart w:id="76" w:name="_GoBack"/>
      <w:bookmarkEnd w:id="76"/>
    </w:p>
    <w:sectPr w:rsidR="00FF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660"/>
    <w:multiLevelType w:val="multilevel"/>
    <w:tmpl w:val="E1DA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823BE"/>
    <w:multiLevelType w:val="multilevel"/>
    <w:tmpl w:val="BF40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B90B4F"/>
    <w:multiLevelType w:val="multilevel"/>
    <w:tmpl w:val="110A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FC1475"/>
    <w:multiLevelType w:val="multilevel"/>
    <w:tmpl w:val="1926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AB"/>
    <w:rsid w:val="001D3AF2"/>
    <w:rsid w:val="00423CB3"/>
    <w:rsid w:val="007C27AB"/>
    <w:rsid w:val="00A72715"/>
    <w:rsid w:val="00FF3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C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C27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7AB"/>
    <w:rPr>
      <w:rFonts w:ascii="Times New Roman" w:eastAsia="Times New Roman" w:hAnsi="Times New Roman" w:cs="Times New Roman"/>
      <w:b/>
      <w:bCs/>
      <w:sz w:val="27"/>
      <w:szCs w:val="27"/>
    </w:rPr>
  </w:style>
  <w:style w:type="paragraph" w:customStyle="1" w:styleId="rtejustify">
    <w:name w:val="rtejustify"/>
    <w:basedOn w:val="Normal"/>
    <w:rsid w:val="007C27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7AB"/>
    <w:rPr>
      <w:b/>
      <w:bCs/>
    </w:rPr>
  </w:style>
  <w:style w:type="paragraph" w:styleId="NormalWeb">
    <w:name w:val="Normal (Web)"/>
    <w:basedOn w:val="Normal"/>
    <w:uiPriority w:val="99"/>
    <w:semiHidden/>
    <w:unhideWhenUsed/>
    <w:rsid w:val="007C2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7AB"/>
    <w:rPr>
      <w:color w:val="0000FF"/>
      <w:u w:val="single"/>
    </w:rPr>
  </w:style>
  <w:style w:type="paragraph" w:styleId="BalloonText">
    <w:name w:val="Balloon Text"/>
    <w:basedOn w:val="Normal"/>
    <w:link w:val="BalloonTextChar"/>
    <w:uiPriority w:val="99"/>
    <w:semiHidden/>
    <w:unhideWhenUsed/>
    <w:rsid w:val="007C2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AB"/>
    <w:rPr>
      <w:rFonts w:ascii="Tahoma" w:hAnsi="Tahoma" w:cs="Tahoma"/>
      <w:sz w:val="16"/>
      <w:szCs w:val="16"/>
    </w:rPr>
  </w:style>
  <w:style w:type="character" w:customStyle="1" w:styleId="Heading1Char">
    <w:name w:val="Heading 1 Char"/>
    <w:basedOn w:val="DefaultParagraphFont"/>
    <w:link w:val="Heading1"/>
    <w:uiPriority w:val="9"/>
    <w:rsid w:val="00423CB3"/>
    <w:rPr>
      <w:rFonts w:asciiTheme="majorHAnsi" w:eastAsiaTheme="majorEastAsia" w:hAnsiTheme="majorHAnsi" w:cstheme="majorBidi"/>
      <w:b/>
      <w:bCs/>
      <w:color w:val="365F91" w:themeColor="accent1" w:themeShade="BF"/>
      <w:sz w:val="28"/>
      <w:szCs w:val="28"/>
    </w:rPr>
  </w:style>
  <w:style w:type="character" w:customStyle="1" w:styleId="post-meta-user">
    <w:name w:val="post-meta-user"/>
    <w:basedOn w:val="DefaultParagraphFont"/>
    <w:rsid w:val="00423CB3"/>
  </w:style>
  <w:style w:type="character" w:customStyle="1" w:styleId="post-meta-comments">
    <w:name w:val="post-meta-comments"/>
    <w:basedOn w:val="DefaultParagraphFont"/>
    <w:rsid w:val="00423CB3"/>
  </w:style>
  <w:style w:type="character" w:customStyle="1" w:styleId="image-caption">
    <w:name w:val="image-caption"/>
    <w:basedOn w:val="DefaultParagraphFont"/>
    <w:rsid w:val="00423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C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C27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7AB"/>
    <w:rPr>
      <w:rFonts w:ascii="Times New Roman" w:eastAsia="Times New Roman" w:hAnsi="Times New Roman" w:cs="Times New Roman"/>
      <w:b/>
      <w:bCs/>
      <w:sz w:val="27"/>
      <w:szCs w:val="27"/>
    </w:rPr>
  </w:style>
  <w:style w:type="paragraph" w:customStyle="1" w:styleId="rtejustify">
    <w:name w:val="rtejustify"/>
    <w:basedOn w:val="Normal"/>
    <w:rsid w:val="007C27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7AB"/>
    <w:rPr>
      <w:b/>
      <w:bCs/>
    </w:rPr>
  </w:style>
  <w:style w:type="paragraph" w:styleId="NormalWeb">
    <w:name w:val="Normal (Web)"/>
    <w:basedOn w:val="Normal"/>
    <w:uiPriority w:val="99"/>
    <w:semiHidden/>
    <w:unhideWhenUsed/>
    <w:rsid w:val="007C2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7AB"/>
    <w:rPr>
      <w:color w:val="0000FF"/>
      <w:u w:val="single"/>
    </w:rPr>
  </w:style>
  <w:style w:type="paragraph" w:styleId="BalloonText">
    <w:name w:val="Balloon Text"/>
    <w:basedOn w:val="Normal"/>
    <w:link w:val="BalloonTextChar"/>
    <w:uiPriority w:val="99"/>
    <w:semiHidden/>
    <w:unhideWhenUsed/>
    <w:rsid w:val="007C2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AB"/>
    <w:rPr>
      <w:rFonts w:ascii="Tahoma" w:hAnsi="Tahoma" w:cs="Tahoma"/>
      <w:sz w:val="16"/>
      <w:szCs w:val="16"/>
    </w:rPr>
  </w:style>
  <w:style w:type="character" w:customStyle="1" w:styleId="Heading1Char">
    <w:name w:val="Heading 1 Char"/>
    <w:basedOn w:val="DefaultParagraphFont"/>
    <w:link w:val="Heading1"/>
    <w:uiPriority w:val="9"/>
    <w:rsid w:val="00423CB3"/>
    <w:rPr>
      <w:rFonts w:asciiTheme="majorHAnsi" w:eastAsiaTheme="majorEastAsia" w:hAnsiTheme="majorHAnsi" w:cstheme="majorBidi"/>
      <w:b/>
      <w:bCs/>
      <w:color w:val="365F91" w:themeColor="accent1" w:themeShade="BF"/>
      <w:sz w:val="28"/>
      <w:szCs w:val="28"/>
    </w:rPr>
  </w:style>
  <w:style w:type="character" w:customStyle="1" w:styleId="post-meta-user">
    <w:name w:val="post-meta-user"/>
    <w:basedOn w:val="DefaultParagraphFont"/>
    <w:rsid w:val="00423CB3"/>
  </w:style>
  <w:style w:type="character" w:customStyle="1" w:styleId="post-meta-comments">
    <w:name w:val="post-meta-comments"/>
    <w:basedOn w:val="DefaultParagraphFont"/>
    <w:rsid w:val="00423CB3"/>
  </w:style>
  <w:style w:type="character" w:customStyle="1" w:styleId="image-caption">
    <w:name w:val="image-caption"/>
    <w:basedOn w:val="DefaultParagraphFont"/>
    <w:rsid w:val="00423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7975">
      <w:bodyDiv w:val="1"/>
      <w:marLeft w:val="0"/>
      <w:marRight w:val="0"/>
      <w:marTop w:val="0"/>
      <w:marBottom w:val="0"/>
      <w:divBdr>
        <w:top w:val="none" w:sz="0" w:space="0" w:color="auto"/>
        <w:left w:val="none" w:sz="0" w:space="0" w:color="auto"/>
        <w:bottom w:val="none" w:sz="0" w:space="0" w:color="auto"/>
        <w:right w:val="none" w:sz="0" w:space="0" w:color="auto"/>
      </w:divBdr>
      <w:divsChild>
        <w:div w:id="785925341">
          <w:marLeft w:val="0"/>
          <w:marRight w:val="0"/>
          <w:marTop w:val="0"/>
          <w:marBottom w:val="0"/>
          <w:divBdr>
            <w:top w:val="none" w:sz="0" w:space="0" w:color="auto"/>
            <w:left w:val="none" w:sz="0" w:space="0" w:color="auto"/>
            <w:bottom w:val="none" w:sz="0" w:space="0" w:color="auto"/>
            <w:right w:val="none" w:sz="0" w:space="0" w:color="auto"/>
          </w:divBdr>
          <w:divsChild>
            <w:div w:id="1023633276">
              <w:marLeft w:val="0"/>
              <w:marRight w:val="0"/>
              <w:marTop w:val="0"/>
              <w:marBottom w:val="0"/>
              <w:divBdr>
                <w:top w:val="none" w:sz="0" w:space="0" w:color="auto"/>
                <w:left w:val="none" w:sz="0" w:space="0" w:color="auto"/>
                <w:bottom w:val="none" w:sz="0" w:space="0" w:color="auto"/>
                <w:right w:val="none" w:sz="0" w:space="0" w:color="auto"/>
              </w:divBdr>
              <w:divsChild>
                <w:div w:id="17764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6070">
          <w:marLeft w:val="0"/>
          <w:marRight w:val="0"/>
          <w:marTop w:val="0"/>
          <w:marBottom w:val="0"/>
          <w:divBdr>
            <w:top w:val="none" w:sz="0" w:space="0" w:color="auto"/>
            <w:left w:val="none" w:sz="0" w:space="0" w:color="auto"/>
            <w:bottom w:val="none" w:sz="0" w:space="0" w:color="auto"/>
            <w:right w:val="none" w:sz="0" w:space="0" w:color="auto"/>
          </w:divBdr>
          <w:divsChild>
            <w:div w:id="388385970">
              <w:marLeft w:val="0"/>
              <w:marRight w:val="0"/>
              <w:marTop w:val="0"/>
              <w:marBottom w:val="0"/>
              <w:divBdr>
                <w:top w:val="none" w:sz="0" w:space="0" w:color="auto"/>
                <w:left w:val="none" w:sz="0" w:space="0" w:color="auto"/>
                <w:bottom w:val="none" w:sz="0" w:space="0" w:color="auto"/>
                <w:right w:val="none" w:sz="0" w:space="0" w:color="auto"/>
              </w:divBdr>
              <w:divsChild>
                <w:div w:id="9261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3778">
      <w:bodyDiv w:val="1"/>
      <w:marLeft w:val="0"/>
      <w:marRight w:val="0"/>
      <w:marTop w:val="0"/>
      <w:marBottom w:val="0"/>
      <w:divBdr>
        <w:top w:val="none" w:sz="0" w:space="0" w:color="auto"/>
        <w:left w:val="none" w:sz="0" w:space="0" w:color="auto"/>
        <w:bottom w:val="none" w:sz="0" w:space="0" w:color="auto"/>
        <w:right w:val="none" w:sz="0" w:space="0" w:color="auto"/>
      </w:divBdr>
      <w:divsChild>
        <w:div w:id="2133747152">
          <w:marLeft w:val="0"/>
          <w:marRight w:val="0"/>
          <w:marTop w:val="0"/>
          <w:marBottom w:val="300"/>
          <w:divBdr>
            <w:top w:val="none" w:sz="0" w:space="0" w:color="auto"/>
            <w:left w:val="none" w:sz="0" w:space="0" w:color="auto"/>
            <w:bottom w:val="none" w:sz="0" w:space="0" w:color="auto"/>
            <w:right w:val="none" w:sz="0" w:space="0" w:color="auto"/>
          </w:divBdr>
          <w:divsChild>
            <w:div w:id="765082505">
              <w:marLeft w:val="0"/>
              <w:marRight w:val="0"/>
              <w:marTop w:val="0"/>
              <w:marBottom w:val="0"/>
              <w:divBdr>
                <w:top w:val="none" w:sz="0" w:space="0" w:color="auto"/>
                <w:left w:val="none" w:sz="0" w:space="0" w:color="auto"/>
                <w:bottom w:val="none" w:sz="0" w:space="0" w:color="auto"/>
                <w:right w:val="none" w:sz="0" w:space="0" w:color="auto"/>
              </w:divBdr>
            </w:div>
            <w:div w:id="1669408534">
              <w:marLeft w:val="0"/>
              <w:marRight w:val="0"/>
              <w:marTop w:val="0"/>
              <w:marBottom w:val="0"/>
              <w:divBdr>
                <w:top w:val="none" w:sz="0" w:space="0" w:color="auto"/>
                <w:left w:val="none" w:sz="0" w:space="0" w:color="auto"/>
                <w:bottom w:val="none" w:sz="0" w:space="0" w:color="auto"/>
                <w:right w:val="none" w:sz="0" w:space="0" w:color="auto"/>
              </w:divBdr>
              <w:divsChild>
                <w:div w:id="17244128">
                  <w:marLeft w:val="0"/>
                  <w:marRight w:val="0"/>
                  <w:marTop w:val="0"/>
                  <w:marBottom w:val="0"/>
                  <w:divBdr>
                    <w:top w:val="single" w:sz="6" w:space="4" w:color="D3CECE"/>
                    <w:left w:val="none" w:sz="0" w:space="0" w:color="auto"/>
                    <w:bottom w:val="single" w:sz="6" w:space="4" w:color="D3CECE"/>
                    <w:right w:val="none" w:sz="0" w:space="0" w:color="auto"/>
                  </w:divBdr>
                </w:div>
              </w:divsChild>
            </w:div>
          </w:divsChild>
        </w:div>
        <w:div w:id="1521433728">
          <w:marLeft w:val="0"/>
          <w:marRight w:val="0"/>
          <w:marTop w:val="0"/>
          <w:marBottom w:val="0"/>
          <w:divBdr>
            <w:top w:val="none" w:sz="0" w:space="0" w:color="auto"/>
            <w:left w:val="none" w:sz="0" w:space="0" w:color="auto"/>
            <w:bottom w:val="none" w:sz="0" w:space="0" w:color="auto"/>
            <w:right w:val="none" w:sz="0" w:space="0" w:color="auto"/>
          </w:divBdr>
          <w:divsChild>
            <w:div w:id="854881200">
              <w:marLeft w:val="0"/>
              <w:marRight w:val="0"/>
              <w:marTop w:val="0"/>
              <w:marBottom w:val="0"/>
              <w:divBdr>
                <w:top w:val="none" w:sz="0" w:space="0" w:color="auto"/>
                <w:left w:val="none" w:sz="0" w:space="0" w:color="auto"/>
                <w:bottom w:val="none" w:sz="0" w:space="0" w:color="auto"/>
                <w:right w:val="none" w:sz="0" w:space="0" w:color="auto"/>
              </w:divBdr>
              <w:divsChild>
                <w:div w:id="417141696">
                  <w:marLeft w:val="0"/>
                  <w:marRight w:val="0"/>
                  <w:marTop w:val="0"/>
                  <w:marBottom w:val="0"/>
                  <w:divBdr>
                    <w:top w:val="none" w:sz="0" w:space="0" w:color="auto"/>
                    <w:left w:val="none" w:sz="0" w:space="0" w:color="auto"/>
                    <w:bottom w:val="none" w:sz="0" w:space="0" w:color="auto"/>
                    <w:right w:val="none" w:sz="0" w:space="0" w:color="auto"/>
                  </w:divBdr>
                  <w:divsChild>
                    <w:div w:id="2953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2051">
              <w:marLeft w:val="0"/>
              <w:marRight w:val="0"/>
              <w:marTop w:val="0"/>
              <w:marBottom w:val="0"/>
              <w:divBdr>
                <w:top w:val="none" w:sz="0" w:space="0" w:color="auto"/>
                <w:left w:val="none" w:sz="0" w:space="0" w:color="auto"/>
                <w:bottom w:val="none" w:sz="0" w:space="0" w:color="auto"/>
                <w:right w:val="none" w:sz="0" w:space="0" w:color="auto"/>
              </w:divBdr>
              <w:divsChild>
                <w:div w:id="448203541">
                  <w:marLeft w:val="0"/>
                  <w:marRight w:val="0"/>
                  <w:marTop w:val="0"/>
                  <w:marBottom w:val="0"/>
                  <w:divBdr>
                    <w:top w:val="none" w:sz="0" w:space="0" w:color="auto"/>
                    <w:left w:val="none" w:sz="0" w:space="0" w:color="auto"/>
                    <w:bottom w:val="none" w:sz="0" w:space="0" w:color="auto"/>
                    <w:right w:val="none" w:sz="0" w:space="0" w:color="auto"/>
                  </w:divBdr>
                  <w:divsChild>
                    <w:div w:id="12317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https://circuitdigest.com/microcontroller-projects/arduino-earthquake-detector-alarm-circui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rcuitdigest.com/users/sadda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ircuitdigest.com/tags/accelerometer" TargetMode="External"/><Relationship Id="rId14" Type="http://schemas.openxmlformats.org/officeDocument/2006/relationships/hyperlink" Target="https://circuitdigest.com/fullimage?i=circuitdiagram_mic/Earthquake-indicator-arduino-shield-using-accelerometer-circuit-diagram.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2018-03-29T11:49:00Z</dcterms:created>
  <dcterms:modified xsi:type="dcterms:W3CDTF">2018-03-29T11:49:00Z</dcterms:modified>
</cp:coreProperties>
</file>