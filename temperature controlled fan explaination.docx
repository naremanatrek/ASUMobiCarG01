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27AB" w:rsidRPr="007C27AB" w:rsidRDefault="007C27AB" w:rsidP="007C27A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65353"/>
          <w:sz w:val="23"/>
          <w:szCs w:val="23"/>
        </w:rPr>
      </w:pPr>
      <w:r>
        <w:rPr>
          <w:rFonts w:ascii="Roboto" w:eastAsia="Times New Roman" w:hAnsi="Roboto" w:cs="Times New Roman"/>
          <w:noProof/>
          <w:color w:val="565353"/>
          <w:sz w:val="23"/>
          <w:szCs w:val="23"/>
        </w:rPr>
        <w:drawing>
          <wp:inline distT="0" distB="0" distL="0" distR="0">
            <wp:extent cx="6193790" cy="4114800"/>
            <wp:effectExtent l="0" t="0" r="0" b="0"/>
            <wp:docPr id="8" name="Picture 8" descr="Automatic Temperature Controlled Fan Project using Ardui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tomatic Temperature Controlled Fan Project using Arduin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79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7AB" w:rsidRPr="007C27AB" w:rsidRDefault="007C27AB" w:rsidP="007C27AB">
      <w:pPr>
        <w:shd w:val="clear" w:color="auto" w:fill="FFFFFF"/>
        <w:spacing w:before="101" w:after="101" w:line="240" w:lineRule="auto"/>
        <w:ind w:left="101" w:right="101"/>
        <w:jc w:val="both"/>
        <w:rPr>
          <w:rFonts w:ascii="Roboto" w:eastAsia="Times New Roman" w:hAnsi="Roboto" w:cs="Times New Roman"/>
          <w:color w:val="565353"/>
          <w:sz w:val="23"/>
          <w:szCs w:val="23"/>
        </w:rPr>
      </w:pPr>
      <w:r w:rsidRPr="007C27AB">
        <w:rPr>
          <w:rFonts w:ascii="Roboto" w:eastAsia="Times New Roman" w:hAnsi="Roboto" w:cs="Times New Roman"/>
          <w:color w:val="565353"/>
          <w:sz w:val="23"/>
          <w:szCs w:val="23"/>
        </w:rPr>
        <w:t xml:space="preserve">In this </w:t>
      </w:r>
      <w:proofErr w:type="spellStart"/>
      <w:r w:rsidRPr="007C27AB">
        <w:rPr>
          <w:rFonts w:ascii="Roboto" w:eastAsia="Times New Roman" w:hAnsi="Roboto" w:cs="Times New Roman"/>
          <w:color w:val="565353"/>
          <w:sz w:val="23"/>
          <w:szCs w:val="23"/>
        </w:rPr>
        <w:t>arduino</w:t>
      </w:r>
      <w:proofErr w:type="spellEnd"/>
      <w:r w:rsidRPr="007C27AB">
        <w:rPr>
          <w:rFonts w:ascii="Roboto" w:eastAsia="Times New Roman" w:hAnsi="Roboto" w:cs="Times New Roman"/>
          <w:color w:val="565353"/>
          <w:sz w:val="23"/>
          <w:szCs w:val="23"/>
        </w:rPr>
        <w:t xml:space="preserve"> based project, we are going to control DC fan speed according to the room temperature and show these parameter changes on a 16x2 LCD display. It is accomplished by the data communications between </w:t>
      </w:r>
      <w:proofErr w:type="spellStart"/>
      <w:r w:rsidRPr="007C27AB">
        <w:rPr>
          <w:rFonts w:ascii="Roboto" w:eastAsia="Times New Roman" w:hAnsi="Roboto" w:cs="Times New Roman"/>
          <w:color w:val="565353"/>
          <w:sz w:val="23"/>
          <w:szCs w:val="23"/>
        </w:rPr>
        <w:t>Arduino</w:t>
      </w:r>
      <w:proofErr w:type="spellEnd"/>
      <w:r w:rsidRPr="007C27AB">
        <w:rPr>
          <w:rFonts w:ascii="Roboto" w:eastAsia="Times New Roman" w:hAnsi="Roboto" w:cs="Times New Roman"/>
          <w:color w:val="565353"/>
          <w:sz w:val="23"/>
          <w:szCs w:val="23"/>
        </w:rPr>
        <w:t>, LCD, DHT11 sensor Module and DC fan that is controlled by using PWM. PWM is a technique by using which we can control voltage.</w:t>
      </w:r>
    </w:p>
    <w:p w:rsidR="007C27AB" w:rsidRPr="007C27AB" w:rsidRDefault="007C27AB" w:rsidP="007C27AB">
      <w:pPr>
        <w:shd w:val="clear" w:color="auto" w:fill="FFFFFF"/>
        <w:spacing w:before="101" w:after="101" w:line="240" w:lineRule="auto"/>
        <w:ind w:left="101" w:right="101"/>
        <w:jc w:val="both"/>
        <w:rPr>
          <w:ins w:id="0" w:author="Unknown"/>
          <w:rFonts w:ascii="Roboto" w:eastAsia="Times New Roman" w:hAnsi="Roboto" w:cs="Times New Roman"/>
          <w:color w:val="565353"/>
          <w:sz w:val="23"/>
          <w:szCs w:val="23"/>
        </w:rPr>
      </w:pPr>
      <w:ins w:id="1" w:author="Unknown">
        <w:r w:rsidRPr="007C27AB">
          <w:rPr>
            <w:rFonts w:ascii="Roboto" w:eastAsia="Times New Roman" w:hAnsi="Roboto" w:cs="Times New Roman"/>
            <w:color w:val="565353"/>
            <w:sz w:val="23"/>
            <w:szCs w:val="23"/>
          </w:rPr>
          <w:t> </w:t>
        </w:r>
      </w:ins>
    </w:p>
    <w:p w:rsidR="007C27AB" w:rsidRPr="007C27AB" w:rsidRDefault="007C27AB" w:rsidP="007C27AB">
      <w:pPr>
        <w:shd w:val="clear" w:color="auto" w:fill="FFFFFF"/>
        <w:spacing w:before="165" w:after="165" w:line="240" w:lineRule="auto"/>
        <w:jc w:val="both"/>
        <w:outlineLvl w:val="2"/>
        <w:rPr>
          <w:ins w:id="2" w:author="Unknown"/>
          <w:rFonts w:ascii="Roboto" w:eastAsia="Times New Roman" w:hAnsi="Roboto" w:cs="Times New Roman"/>
          <w:b/>
          <w:bCs/>
          <w:color w:val="333333"/>
          <w:sz w:val="30"/>
          <w:szCs w:val="30"/>
        </w:rPr>
      </w:pPr>
      <w:ins w:id="3" w:author="Unknown">
        <w:r w:rsidRPr="007C27AB">
          <w:rPr>
            <w:rFonts w:ascii="Roboto" w:eastAsia="Times New Roman" w:hAnsi="Roboto" w:cs="Times New Roman"/>
            <w:b/>
            <w:bCs/>
            <w:color w:val="333333"/>
            <w:sz w:val="30"/>
            <w:szCs w:val="30"/>
          </w:rPr>
          <w:t>Circuit Components</w:t>
        </w:r>
      </w:ins>
    </w:p>
    <w:p w:rsidR="007C27AB" w:rsidRPr="007C27AB" w:rsidRDefault="007C27AB" w:rsidP="007C27AB">
      <w:pPr>
        <w:numPr>
          <w:ilvl w:val="0"/>
          <w:numId w:val="1"/>
        </w:numPr>
        <w:shd w:val="clear" w:color="auto" w:fill="FFFFFF"/>
        <w:spacing w:before="95" w:after="95" w:line="240" w:lineRule="auto"/>
        <w:ind w:left="815" w:right="95"/>
        <w:jc w:val="both"/>
        <w:rPr>
          <w:ins w:id="4" w:author="Unknown"/>
          <w:rFonts w:ascii="Roboto" w:eastAsia="Times New Roman" w:hAnsi="Roboto" w:cs="Times New Roman"/>
          <w:color w:val="565353"/>
          <w:sz w:val="23"/>
          <w:szCs w:val="23"/>
        </w:rPr>
      </w:pPr>
      <w:proofErr w:type="spellStart"/>
      <w:ins w:id="5" w:author="Unknown">
        <w:r w:rsidRPr="007C27AB">
          <w:rPr>
            <w:rFonts w:ascii="Roboto" w:eastAsia="Times New Roman" w:hAnsi="Roboto" w:cs="Times New Roman"/>
            <w:color w:val="565353"/>
            <w:sz w:val="23"/>
            <w:szCs w:val="23"/>
          </w:rPr>
          <w:t>Arduino</w:t>
        </w:r>
        <w:proofErr w:type="spellEnd"/>
        <w:r w:rsidRPr="007C27AB">
          <w:rPr>
            <w:rFonts w:ascii="Roboto" w:eastAsia="Times New Roman" w:hAnsi="Roboto" w:cs="Times New Roman"/>
            <w:color w:val="565353"/>
            <w:sz w:val="23"/>
            <w:szCs w:val="23"/>
          </w:rPr>
          <w:t xml:space="preserve"> UNO</w:t>
        </w:r>
      </w:ins>
    </w:p>
    <w:p w:rsidR="007C27AB" w:rsidRPr="007C27AB" w:rsidRDefault="007C27AB" w:rsidP="007C27AB">
      <w:pPr>
        <w:numPr>
          <w:ilvl w:val="0"/>
          <w:numId w:val="1"/>
        </w:numPr>
        <w:shd w:val="clear" w:color="auto" w:fill="FFFFFF"/>
        <w:spacing w:before="95" w:after="95" w:line="240" w:lineRule="auto"/>
        <w:ind w:left="815" w:right="95"/>
        <w:jc w:val="both"/>
        <w:rPr>
          <w:ins w:id="6" w:author="Unknown"/>
          <w:rFonts w:ascii="Roboto" w:eastAsia="Times New Roman" w:hAnsi="Roboto" w:cs="Times New Roman"/>
          <w:color w:val="565353"/>
          <w:sz w:val="23"/>
          <w:szCs w:val="23"/>
        </w:rPr>
      </w:pPr>
      <w:ins w:id="7" w:author="Unknown">
        <w:r w:rsidRPr="007C27AB">
          <w:rPr>
            <w:rFonts w:ascii="Roboto" w:eastAsia="Times New Roman" w:hAnsi="Roboto" w:cs="Times New Roman"/>
            <w:color w:val="565353"/>
            <w:sz w:val="23"/>
            <w:szCs w:val="23"/>
          </w:rPr>
          <w:t>DHT11 sensor</w:t>
        </w:r>
      </w:ins>
    </w:p>
    <w:p w:rsidR="007C27AB" w:rsidRPr="007C27AB" w:rsidRDefault="007C27AB" w:rsidP="007C27AB">
      <w:pPr>
        <w:numPr>
          <w:ilvl w:val="0"/>
          <w:numId w:val="1"/>
        </w:numPr>
        <w:shd w:val="clear" w:color="auto" w:fill="FFFFFF"/>
        <w:spacing w:before="95" w:after="95" w:line="240" w:lineRule="auto"/>
        <w:ind w:left="815" w:right="95"/>
        <w:jc w:val="both"/>
        <w:rPr>
          <w:ins w:id="8" w:author="Unknown"/>
          <w:rFonts w:ascii="Roboto" w:eastAsia="Times New Roman" w:hAnsi="Roboto" w:cs="Times New Roman"/>
          <w:color w:val="565353"/>
          <w:sz w:val="23"/>
          <w:szCs w:val="23"/>
        </w:rPr>
      </w:pPr>
      <w:ins w:id="9" w:author="Unknown">
        <w:r w:rsidRPr="007C27AB">
          <w:rPr>
            <w:rFonts w:ascii="Roboto" w:eastAsia="Times New Roman" w:hAnsi="Roboto" w:cs="Times New Roman"/>
            <w:color w:val="565353"/>
            <w:sz w:val="23"/>
            <w:szCs w:val="23"/>
          </w:rPr>
          <w:t>DC Fan</w:t>
        </w:r>
      </w:ins>
    </w:p>
    <w:p w:rsidR="007C27AB" w:rsidRPr="007C27AB" w:rsidRDefault="007C27AB" w:rsidP="007C27AB">
      <w:pPr>
        <w:numPr>
          <w:ilvl w:val="0"/>
          <w:numId w:val="1"/>
        </w:numPr>
        <w:shd w:val="clear" w:color="auto" w:fill="FFFFFF"/>
        <w:spacing w:before="95" w:after="95" w:line="240" w:lineRule="auto"/>
        <w:ind w:left="815" w:right="95"/>
        <w:jc w:val="both"/>
        <w:rPr>
          <w:ins w:id="10" w:author="Unknown"/>
          <w:rFonts w:ascii="Roboto" w:eastAsia="Times New Roman" w:hAnsi="Roboto" w:cs="Times New Roman"/>
          <w:color w:val="565353"/>
          <w:sz w:val="23"/>
          <w:szCs w:val="23"/>
        </w:rPr>
      </w:pPr>
      <w:ins w:id="11" w:author="Unknown">
        <w:r w:rsidRPr="007C27AB">
          <w:rPr>
            <w:rFonts w:ascii="Roboto" w:eastAsia="Times New Roman" w:hAnsi="Roboto" w:cs="Times New Roman"/>
            <w:color w:val="565353"/>
            <w:sz w:val="23"/>
            <w:szCs w:val="23"/>
          </w:rPr>
          <w:t>2n2222 transistor</w:t>
        </w:r>
      </w:ins>
    </w:p>
    <w:p w:rsidR="007C27AB" w:rsidRPr="007C27AB" w:rsidRDefault="007C27AB" w:rsidP="007C27AB">
      <w:pPr>
        <w:numPr>
          <w:ilvl w:val="0"/>
          <w:numId w:val="1"/>
        </w:numPr>
        <w:shd w:val="clear" w:color="auto" w:fill="FFFFFF"/>
        <w:spacing w:before="95" w:after="95" w:line="240" w:lineRule="auto"/>
        <w:ind w:left="815" w:right="95"/>
        <w:jc w:val="both"/>
        <w:rPr>
          <w:ins w:id="12" w:author="Unknown"/>
          <w:rFonts w:ascii="Roboto" w:eastAsia="Times New Roman" w:hAnsi="Roboto" w:cs="Times New Roman"/>
          <w:color w:val="565353"/>
          <w:sz w:val="23"/>
          <w:szCs w:val="23"/>
        </w:rPr>
      </w:pPr>
      <w:ins w:id="13" w:author="Unknown">
        <w:r w:rsidRPr="007C27AB">
          <w:rPr>
            <w:rFonts w:ascii="Roboto" w:eastAsia="Times New Roman" w:hAnsi="Roboto" w:cs="Times New Roman"/>
            <w:color w:val="565353"/>
            <w:sz w:val="23"/>
            <w:szCs w:val="23"/>
          </w:rPr>
          <w:t>9 volt battery</w:t>
        </w:r>
      </w:ins>
    </w:p>
    <w:p w:rsidR="007C27AB" w:rsidRPr="007C27AB" w:rsidRDefault="007C27AB" w:rsidP="007C27AB">
      <w:pPr>
        <w:numPr>
          <w:ilvl w:val="0"/>
          <w:numId w:val="1"/>
        </w:numPr>
        <w:shd w:val="clear" w:color="auto" w:fill="FFFFFF"/>
        <w:spacing w:before="95" w:after="95" w:line="240" w:lineRule="auto"/>
        <w:ind w:left="815" w:right="95"/>
        <w:jc w:val="both"/>
        <w:rPr>
          <w:ins w:id="14" w:author="Unknown"/>
          <w:rFonts w:ascii="Roboto" w:eastAsia="Times New Roman" w:hAnsi="Roboto" w:cs="Times New Roman"/>
          <w:color w:val="565353"/>
          <w:sz w:val="23"/>
          <w:szCs w:val="23"/>
        </w:rPr>
      </w:pPr>
      <w:ins w:id="15" w:author="Unknown">
        <w:r w:rsidRPr="007C27AB">
          <w:rPr>
            <w:rFonts w:ascii="Roboto" w:eastAsia="Times New Roman" w:hAnsi="Roboto" w:cs="Times New Roman"/>
            <w:color w:val="565353"/>
            <w:sz w:val="23"/>
            <w:szCs w:val="23"/>
          </w:rPr>
          <w:t>16x2 LCD</w:t>
        </w:r>
      </w:ins>
    </w:p>
    <w:p w:rsidR="007C27AB" w:rsidRPr="007C27AB" w:rsidRDefault="007C27AB" w:rsidP="007C27AB">
      <w:pPr>
        <w:numPr>
          <w:ilvl w:val="0"/>
          <w:numId w:val="1"/>
        </w:numPr>
        <w:shd w:val="clear" w:color="auto" w:fill="FFFFFF"/>
        <w:spacing w:before="95" w:after="95" w:line="240" w:lineRule="auto"/>
        <w:ind w:left="815" w:right="95"/>
        <w:jc w:val="both"/>
        <w:rPr>
          <w:ins w:id="16" w:author="Unknown"/>
          <w:rFonts w:ascii="Roboto" w:eastAsia="Times New Roman" w:hAnsi="Roboto" w:cs="Times New Roman"/>
          <w:color w:val="565353"/>
          <w:sz w:val="23"/>
          <w:szCs w:val="23"/>
        </w:rPr>
      </w:pPr>
      <w:ins w:id="17" w:author="Unknown">
        <w:r w:rsidRPr="007C27AB">
          <w:rPr>
            <w:rFonts w:ascii="Roboto" w:eastAsia="Times New Roman" w:hAnsi="Roboto" w:cs="Times New Roman"/>
            <w:color w:val="565353"/>
            <w:sz w:val="23"/>
            <w:szCs w:val="23"/>
          </w:rPr>
          <w:t>1K resistor</w:t>
        </w:r>
      </w:ins>
    </w:p>
    <w:p w:rsidR="007C27AB" w:rsidRPr="007C27AB" w:rsidRDefault="007C27AB" w:rsidP="007C27AB">
      <w:pPr>
        <w:numPr>
          <w:ilvl w:val="0"/>
          <w:numId w:val="1"/>
        </w:numPr>
        <w:shd w:val="clear" w:color="auto" w:fill="FFFFFF"/>
        <w:spacing w:before="95" w:after="95" w:line="240" w:lineRule="auto"/>
        <w:ind w:left="815" w:right="95"/>
        <w:jc w:val="both"/>
        <w:rPr>
          <w:ins w:id="18" w:author="Unknown"/>
          <w:rFonts w:ascii="Roboto" w:eastAsia="Times New Roman" w:hAnsi="Roboto" w:cs="Times New Roman"/>
          <w:color w:val="565353"/>
          <w:sz w:val="23"/>
          <w:szCs w:val="23"/>
        </w:rPr>
      </w:pPr>
      <w:ins w:id="19" w:author="Unknown">
        <w:r w:rsidRPr="007C27AB">
          <w:rPr>
            <w:rFonts w:ascii="Roboto" w:eastAsia="Times New Roman" w:hAnsi="Roboto" w:cs="Times New Roman"/>
            <w:color w:val="565353"/>
            <w:sz w:val="23"/>
            <w:szCs w:val="23"/>
          </w:rPr>
          <w:t>Connecting wires</w:t>
        </w:r>
      </w:ins>
    </w:p>
    <w:p w:rsidR="007C27AB" w:rsidRPr="007C27AB" w:rsidRDefault="007C27AB" w:rsidP="007C27AB">
      <w:pPr>
        <w:shd w:val="clear" w:color="auto" w:fill="FFFFFF"/>
        <w:spacing w:before="101" w:after="101" w:line="240" w:lineRule="auto"/>
        <w:ind w:left="101" w:right="101"/>
        <w:jc w:val="both"/>
        <w:rPr>
          <w:ins w:id="20" w:author="Unknown"/>
          <w:rFonts w:ascii="Roboto" w:eastAsia="Times New Roman" w:hAnsi="Roboto" w:cs="Times New Roman"/>
          <w:color w:val="565353"/>
          <w:sz w:val="23"/>
          <w:szCs w:val="23"/>
        </w:rPr>
      </w:pPr>
      <w:ins w:id="21" w:author="Unknown">
        <w:r w:rsidRPr="007C27AB">
          <w:rPr>
            <w:rFonts w:ascii="Roboto" w:eastAsia="Times New Roman" w:hAnsi="Roboto" w:cs="Times New Roman"/>
            <w:color w:val="565353"/>
            <w:sz w:val="23"/>
            <w:szCs w:val="23"/>
          </w:rPr>
          <w:t> </w:t>
        </w:r>
      </w:ins>
    </w:p>
    <w:p w:rsidR="007C27AB" w:rsidRPr="007C27AB" w:rsidRDefault="007C27AB" w:rsidP="007C27AB">
      <w:pPr>
        <w:shd w:val="clear" w:color="auto" w:fill="FFFFFF"/>
        <w:spacing w:before="101" w:after="101" w:line="240" w:lineRule="auto"/>
        <w:ind w:left="101" w:right="101"/>
        <w:jc w:val="both"/>
        <w:rPr>
          <w:ins w:id="22" w:author="Unknown"/>
          <w:rFonts w:ascii="Roboto" w:eastAsia="Times New Roman" w:hAnsi="Roboto" w:cs="Times New Roman"/>
          <w:color w:val="565353"/>
          <w:sz w:val="23"/>
          <w:szCs w:val="23"/>
        </w:rPr>
      </w:pPr>
      <w:ins w:id="23" w:author="Unknown">
        <w:r w:rsidRPr="007C27AB">
          <w:rPr>
            <w:rFonts w:ascii="Roboto" w:eastAsia="Times New Roman" w:hAnsi="Roboto" w:cs="Times New Roman"/>
            <w:color w:val="565353"/>
            <w:sz w:val="23"/>
            <w:szCs w:val="23"/>
          </w:rPr>
          <w:t>This project consists of three sections. One senses the temp</w:t>
        </w:r>
        <w:r w:rsidRPr="007C27AB">
          <w:rPr>
            <w:rFonts w:ascii="Roboto" w:eastAsia="Times New Roman" w:hAnsi="Roboto" w:cs="Times New Roman"/>
            <w:b/>
            <w:bCs/>
            <w:color w:val="565353"/>
            <w:sz w:val="23"/>
            <w:szCs w:val="23"/>
          </w:rPr>
          <w:t>erature by using humidity and temperature sensor namely DHT11</w:t>
        </w:r>
        <w:r w:rsidRPr="007C27AB">
          <w:rPr>
            <w:rFonts w:ascii="Roboto" w:eastAsia="Times New Roman" w:hAnsi="Roboto" w:cs="Times New Roman"/>
            <w:color w:val="565353"/>
            <w:sz w:val="23"/>
            <w:szCs w:val="23"/>
          </w:rPr>
          <w:t>. Second </w:t>
        </w:r>
        <w:r w:rsidRPr="007C27AB">
          <w:rPr>
            <w:rFonts w:ascii="Roboto" w:eastAsia="Times New Roman" w:hAnsi="Roboto" w:cs="Times New Roman"/>
            <w:b/>
            <w:bCs/>
            <w:color w:val="565353"/>
            <w:sz w:val="23"/>
            <w:szCs w:val="23"/>
          </w:rPr>
          <w:t>section reads the dht11 sensor module’s output and extracts temperature</w:t>
        </w:r>
        <w:r w:rsidRPr="007C27AB">
          <w:rPr>
            <w:rFonts w:ascii="Roboto" w:eastAsia="Times New Roman" w:hAnsi="Roboto" w:cs="Times New Roman"/>
            <w:color w:val="565353"/>
            <w:sz w:val="23"/>
            <w:szCs w:val="23"/>
          </w:rPr>
          <w:t> value into a suitable number in Celsiu</w:t>
        </w:r>
        <w:r w:rsidRPr="007C27AB">
          <w:rPr>
            <w:rFonts w:ascii="Roboto" w:eastAsia="Times New Roman" w:hAnsi="Roboto" w:cs="Times New Roman"/>
            <w:b/>
            <w:bCs/>
            <w:color w:val="565353"/>
            <w:sz w:val="23"/>
            <w:szCs w:val="23"/>
          </w:rPr>
          <w:t xml:space="preserve">s scale and control the fan </w:t>
        </w:r>
        <w:r w:rsidRPr="007C27AB">
          <w:rPr>
            <w:rFonts w:ascii="Roboto" w:eastAsia="Times New Roman" w:hAnsi="Roboto" w:cs="Times New Roman"/>
            <w:b/>
            <w:bCs/>
            <w:color w:val="565353"/>
            <w:sz w:val="23"/>
            <w:szCs w:val="23"/>
          </w:rPr>
          <w:lastRenderedPageBreak/>
          <w:t>speed by using PWM</w:t>
        </w:r>
        <w:r w:rsidRPr="007C27AB">
          <w:rPr>
            <w:rFonts w:ascii="Roboto" w:eastAsia="Times New Roman" w:hAnsi="Roboto" w:cs="Times New Roman"/>
            <w:color w:val="565353"/>
            <w:sz w:val="23"/>
            <w:szCs w:val="23"/>
          </w:rPr>
          <w:t>. And last part of system shows humidity and temperature on LCD and Fan driver.</w:t>
        </w:r>
      </w:ins>
    </w:p>
    <w:p w:rsidR="007C27AB" w:rsidRPr="007C27AB" w:rsidRDefault="007C27AB" w:rsidP="007C27AB">
      <w:pPr>
        <w:shd w:val="clear" w:color="auto" w:fill="FFFFFF"/>
        <w:spacing w:before="101" w:after="101" w:line="240" w:lineRule="auto"/>
        <w:ind w:left="101" w:right="101"/>
        <w:jc w:val="both"/>
        <w:rPr>
          <w:ins w:id="24" w:author="Unknown"/>
          <w:rFonts w:ascii="Roboto" w:eastAsia="Times New Roman" w:hAnsi="Roboto" w:cs="Times New Roman"/>
          <w:color w:val="565353"/>
          <w:sz w:val="23"/>
          <w:szCs w:val="23"/>
        </w:rPr>
      </w:pPr>
      <w:ins w:id="25" w:author="Unknown">
        <w:r w:rsidRPr="007C27AB">
          <w:rPr>
            <w:rFonts w:ascii="Roboto" w:eastAsia="Times New Roman" w:hAnsi="Roboto" w:cs="Times New Roman"/>
            <w:color w:val="565353"/>
            <w:sz w:val="23"/>
            <w:szCs w:val="23"/>
          </w:rPr>
          <w:t> </w:t>
        </w:r>
      </w:ins>
    </w:p>
    <w:p w:rsidR="007C27AB" w:rsidRPr="007C27AB" w:rsidRDefault="007C27AB" w:rsidP="007C27AB">
      <w:pPr>
        <w:shd w:val="clear" w:color="auto" w:fill="FFFFFF"/>
        <w:spacing w:before="101" w:after="101" w:line="240" w:lineRule="auto"/>
        <w:ind w:left="101" w:right="101"/>
        <w:jc w:val="both"/>
        <w:rPr>
          <w:ins w:id="26" w:author="Unknown"/>
          <w:rFonts w:ascii="Roboto" w:eastAsia="Times New Roman" w:hAnsi="Roboto" w:cs="Times New Roman"/>
          <w:color w:val="565353"/>
          <w:sz w:val="23"/>
          <w:szCs w:val="23"/>
        </w:rPr>
      </w:pPr>
      <w:ins w:id="27" w:author="Unknown">
        <w:r w:rsidRPr="007C27AB">
          <w:rPr>
            <w:rFonts w:ascii="Roboto" w:eastAsia="Times New Roman" w:hAnsi="Roboto" w:cs="Times New Roman"/>
            <w:color w:val="565353"/>
            <w:sz w:val="23"/>
            <w:szCs w:val="23"/>
          </w:rPr>
          <w:t>Here in this project we have used a sensor module namely </w:t>
        </w:r>
        <w:r w:rsidRPr="007C27AB">
          <w:rPr>
            <w:rFonts w:ascii="Roboto" w:eastAsia="Times New Roman" w:hAnsi="Roboto" w:cs="Times New Roman"/>
            <w:b/>
            <w:bCs/>
            <w:color w:val="565353"/>
            <w:sz w:val="23"/>
            <w:szCs w:val="23"/>
          </w:rPr>
          <w:t>DHT11</w:t>
        </w:r>
        <w:r w:rsidRPr="007C27AB">
          <w:rPr>
            <w:rFonts w:ascii="Roboto" w:eastAsia="Times New Roman" w:hAnsi="Roboto" w:cs="Times New Roman"/>
            <w:color w:val="565353"/>
            <w:sz w:val="23"/>
            <w:szCs w:val="23"/>
          </w:rPr>
          <w:t> that are already have discuss our previous project namely “</w:t>
        </w:r>
        <w:r w:rsidRPr="007C27AB">
          <w:rPr>
            <w:rFonts w:ascii="Roboto" w:eastAsia="Times New Roman" w:hAnsi="Roboto" w:cs="Times New Roman"/>
            <w:color w:val="565353"/>
            <w:sz w:val="23"/>
            <w:szCs w:val="23"/>
          </w:rPr>
          <w:fldChar w:fldCharType="begin"/>
        </w:r>
        <w:r w:rsidRPr="007C27AB">
          <w:rPr>
            <w:rFonts w:ascii="Roboto" w:eastAsia="Times New Roman" w:hAnsi="Roboto" w:cs="Times New Roman"/>
            <w:color w:val="565353"/>
            <w:sz w:val="23"/>
            <w:szCs w:val="23"/>
          </w:rPr>
          <w:instrText xml:space="preserve"> HYPERLINK "http://circuitdigest.com/microcontroller-projects/arduino-humidity-measurement" </w:instrText>
        </w:r>
        <w:r w:rsidRPr="007C27AB">
          <w:rPr>
            <w:rFonts w:ascii="Roboto" w:eastAsia="Times New Roman" w:hAnsi="Roboto" w:cs="Times New Roman"/>
            <w:color w:val="565353"/>
            <w:sz w:val="23"/>
            <w:szCs w:val="23"/>
          </w:rPr>
          <w:fldChar w:fldCharType="separate"/>
        </w:r>
        <w:r w:rsidRPr="007C27AB">
          <w:rPr>
            <w:rFonts w:ascii="Roboto" w:eastAsia="Times New Roman" w:hAnsi="Roboto" w:cs="Times New Roman"/>
            <w:color w:val="0053F9"/>
            <w:sz w:val="23"/>
            <w:szCs w:val="23"/>
            <w:u w:val="single"/>
          </w:rPr>
          <w:t xml:space="preserve">Humidity and Temperature Measurement using </w:t>
        </w:r>
        <w:proofErr w:type="spellStart"/>
        <w:r w:rsidRPr="007C27AB">
          <w:rPr>
            <w:rFonts w:ascii="Roboto" w:eastAsia="Times New Roman" w:hAnsi="Roboto" w:cs="Times New Roman"/>
            <w:color w:val="0053F9"/>
            <w:sz w:val="23"/>
            <w:szCs w:val="23"/>
            <w:u w:val="single"/>
          </w:rPr>
          <w:t>Arduino</w:t>
        </w:r>
        <w:proofErr w:type="spellEnd"/>
        <w:r w:rsidRPr="007C27AB">
          <w:rPr>
            <w:rFonts w:ascii="Roboto" w:eastAsia="Times New Roman" w:hAnsi="Roboto" w:cs="Times New Roman"/>
            <w:color w:val="565353"/>
            <w:sz w:val="23"/>
            <w:szCs w:val="23"/>
          </w:rPr>
          <w:fldChar w:fldCharType="end"/>
        </w:r>
        <w:r w:rsidRPr="007C27AB">
          <w:rPr>
            <w:rFonts w:ascii="Roboto" w:eastAsia="Times New Roman" w:hAnsi="Roboto" w:cs="Times New Roman"/>
            <w:color w:val="565353"/>
            <w:sz w:val="23"/>
            <w:szCs w:val="23"/>
          </w:rPr>
          <w:t xml:space="preserve">”. Here we have only used this DHT sensor for sensing temperature, and then programmed our </w:t>
        </w:r>
        <w:proofErr w:type="spellStart"/>
        <w:r w:rsidRPr="007C27AB">
          <w:rPr>
            <w:rFonts w:ascii="Roboto" w:eastAsia="Times New Roman" w:hAnsi="Roboto" w:cs="Times New Roman"/>
            <w:color w:val="565353"/>
            <w:sz w:val="23"/>
            <w:szCs w:val="23"/>
          </w:rPr>
          <w:t>arduino</w:t>
        </w:r>
        <w:proofErr w:type="spellEnd"/>
        <w:r w:rsidRPr="007C27AB">
          <w:rPr>
            <w:rFonts w:ascii="Roboto" w:eastAsia="Times New Roman" w:hAnsi="Roboto" w:cs="Times New Roman"/>
            <w:color w:val="565353"/>
            <w:sz w:val="23"/>
            <w:szCs w:val="23"/>
          </w:rPr>
          <w:t xml:space="preserve"> according to the requirements.</w:t>
        </w:r>
      </w:ins>
    </w:p>
    <w:p w:rsidR="007C27AB" w:rsidRPr="007C27AB" w:rsidRDefault="007C27AB" w:rsidP="007C27AB">
      <w:pPr>
        <w:shd w:val="clear" w:color="auto" w:fill="FFFFFF"/>
        <w:spacing w:before="101" w:after="101" w:line="240" w:lineRule="auto"/>
        <w:ind w:left="101" w:right="101"/>
        <w:jc w:val="both"/>
        <w:rPr>
          <w:ins w:id="28" w:author="Unknown"/>
          <w:rFonts w:ascii="Roboto" w:eastAsia="Times New Roman" w:hAnsi="Roboto" w:cs="Times New Roman"/>
          <w:color w:val="565353"/>
          <w:sz w:val="23"/>
          <w:szCs w:val="23"/>
        </w:rPr>
      </w:pPr>
      <w:ins w:id="29" w:author="Unknown">
        <w:r w:rsidRPr="007C27AB">
          <w:rPr>
            <w:rFonts w:ascii="Roboto" w:eastAsia="Times New Roman" w:hAnsi="Roboto" w:cs="Times New Roman"/>
            <w:color w:val="565353"/>
            <w:sz w:val="23"/>
            <w:szCs w:val="23"/>
          </w:rPr>
          <w:t xml:space="preserve">Working of this project is very simple. We have created PWM at </w:t>
        </w:r>
        <w:proofErr w:type="spellStart"/>
        <w:r w:rsidRPr="007C27AB">
          <w:rPr>
            <w:rFonts w:ascii="Roboto" w:eastAsia="Times New Roman" w:hAnsi="Roboto" w:cs="Times New Roman"/>
            <w:color w:val="565353"/>
            <w:sz w:val="23"/>
            <w:szCs w:val="23"/>
          </w:rPr>
          <w:t>pwm</w:t>
        </w:r>
        <w:proofErr w:type="spellEnd"/>
        <w:r w:rsidRPr="007C27AB">
          <w:rPr>
            <w:rFonts w:ascii="Roboto" w:eastAsia="Times New Roman" w:hAnsi="Roboto" w:cs="Times New Roman"/>
            <w:color w:val="565353"/>
            <w:sz w:val="23"/>
            <w:szCs w:val="23"/>
          </w:rPr>
          <w:t xml:space="preserve"> pin of </w:t>
        </w:r>
        <w:proofErr w:type="spellStart"/>
        <w:r w:rsidRPr="007C27AB">
          <w:rPr>
            <w:rFonts w:ascii="Roboto" w:eastAsia="Times New Roman" w:hAnsi="Roboto" w:cs="Times New Roman"/>
            <w:color w:val="565353"/>
            <w:sz w:val="23"/>
            <w:szCs w:val="23"/>
          </w:rPr>
          <w:t>arduino</w:t>
        </w:r>
        <w:proofErr w:type="spellEnd"/>
        <w:r w:rsidRPr="007C27AB">
          <w:rPr>
            <w:rFonts w:ascii="Roboto" w:eastAsia="Times New Roman" w:hAnsi="Roboto" w:cs="Times New Roman"/>
            <w:color w:val="565353"/>
            <w:sz w:val="23"/>
            <w:szCs w:val="23"/>
          </w:rPr>
          <w:t xml:space="preserve"> and applied it at base terminal of transistor. Then transistor creates a voltage according to the </w:t>
        </w:r>
        <w:proofErr w:type="spellStart"/>
        <w:r w:rsidRPr="007C27AB">
          <w:rPr>
            <w:rFonts w:ascii="Roboto" w:eastAsia="Times New Roman" w:hAnsi="Roboto" w:cs="Times New Roman"/>
            <w:color w:val="565353"/>
            <w:sz w:val="23"/>
            <w:szCs w:val="23"/>
          </w:rPr>
          <w:t>pwm</w:t>
        </w:r>
        <w:proofErr w:type="spellEnd"/>
        <w:r w:rsidRPr="007C27AB">
          <w:rPr>
            <w:rFonts w:ascii="Roboto" w:eastAsia="Times New Roman" w:hAnsi="Roboto" w:cs="Times New Roman"/>
            <w:color w:val="565353"/>
            <w:sz w:val="23"/>
            <w:szCs w:val="23"/>
          </w:rPr>
          <w:t xml:space="preserve"> input.</w:t>
        </w:r>
      </w:ins>
    </w:p>
    <w:p w:rsidR="007C27AB" w:rsidRPr="007C27AB" w:rsidRDefault="007C27AB" w:rsidP="007C27AB">
      <w:pPr>
        <w:shd w:val="clear" w:color="auto" w:fill="FFFFFF"/>
        <w:spacing w:before="101" w:after="101" w:line="240" w:lineRule="auto"/>
        <w:ind w:left="101" w:right="101"/>
        <w:jc w:val="both"/>
        <w:rPr>
          <w:ins w:id="30" w:author="Unknown"/>
          <w:rFonts w:ascii="Roboto" w:eastAsia="Times New Roman" w:hAnsi="Roboto" w:cs="Times New Roman"/>
          <w:color w:val="565353"/>
          <w:sz w:val="23"/>
          <w:szCs w:val="23"/>
        </w:rPr>
      </w:pPr>
      <w:r>
        <w:rPr>
          <w:rFonts w:ascii="Roboto" w:eastAsia="Times New Roman" w:hAnsi="Roboto" w:cs="Times New Roman"/>
          <w:noProof/>
          <w:color w:val="565353"/>
          <w:sz w:val="23"/>
          <w:szCs w:val="23"/>
        </w:rPr>
        <w:drawing>
          <wp:inline distT="0" distB="0" distL="0" distR="0">
            <wp:extent cx="6763385" cy="4416425"/>
            <wp:effectExtent l="0" t="0" r="0" b="3175"/>
            <wp:docPr id="7" name="Picture 7" descr="PWM Wave 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WM Wave For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3385" cy="441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7AB" w:rsidRPr="007C27AB" w:rsidRDefault="007C27AB" w:rsidP="007C27AB">
      <w:pPr>
        <w:shd w:val="clear" w:color="auto" w:fill="FFFFFF"/>
        <w:spacing w:before="101" w:after="101" w:line="240" w:lineRule="auto"/>
        <w:ind w:left="101" w:right="101"/>
        <w:jc w:val="both"/>
        <w:rPr>
          <w:ins w:id="31" w:author="Unknown"/>
          <w:rFonts w:ascii="Roboto" w:eastAsia="Times New Roman" w:hAnsi="Roboto" w:cs="Times New Roman"/>
          <w:color w:val="565353"/>
          <w:sz w:val="23"/>
          <w:szCs w:val="23"/>
        </w:rPr>
      </w:pPr>
      <w:ins w:id="32" w:author="Unknown">
        <w:r w:rsidRPr="007C27AB">
          <w:rPr>
            <w:rFonts w:ascii="Roboto" w:eastAsia="Times New Roman" w:hAnsi="Roboto" w:cs="Times New Roman"/>
            <w:color w:val="565353"/>
            <w:sz w:val="23"/>
            <w:szCs w:val="23"/>
          </w:rPr>
          <w:t>Fan speed and PWM values and duty cycles values are showing in given table</w:t>
        </w:r>
      </w:ins>
    </w:p>
    <w:tbl>
      <w:tblPr>
        <w:tblW w:w="1009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7"/>
        <w:gridCol w:w="2523"/>
        <w:gridCol w:w="2541"/>
        <w:gridCol w:w="2554"/>
      </w:tblGrid>
      <w:tr w:rsidR="007C27AB" w:rsidRPr="007C27AB" w:rsidTr="007C27AB">
        <w:tc>
          <w:tcPr>
            <w:tcW w:w="2565" w:type="dxa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C27AB" w:rsidRPr="007C27AB" w:rsidRDefault="007C27AB" w:rsidP="007C27AB">
            <w:pPr>
              <w:spacing w:before="22" w:after="22" w:line="240" w:lineRule="auto"/>
              <w:ind w:left="22" w:right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27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Temperature</w:t>
            </w:r>
          </w:p>
        </w:tc>
        <w:tc>
          <w:tcPr>
            <w:tcW w:w="2700" w:type="dxa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C27AB" w:rsidRPr="007C27AB" w:rsidRDefault="007C27AB" w:rsidP="007C27AB">
            <w:pPr>
              <w:spacing w:before="23" w:after="23" w:line="240" w:lineRule="auto"/>
              <w:ind w:left="23" w:right="2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27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Duty Cycle</w:t>
            </w:r>
          </w:p>
        </w:tc>
        <w:tc>
          <w:tcPr>
            <w:tcW w:w="2715" w:type="dxa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C27AB" w:rsidRPr="007C27AB" w:rsidRDefault="007C27AB" w:rsidP="007C27AB">
            <w:pPr>
              <w:spacing w:before="23" w:after="23" w:line="240" w:lineRule="auto"/>
              <w:ind w:left="23" w:right="2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27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PWM Value</w:t>
            </w:r>
          </w:p>
        </w:tc>
        <w:tc>
          <w:tcPr>
            <w:tcW w:w="2730" w:type="dxa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C27AB" w:rsidRPr="007C27AB" w:rsidRDefault="007C27AB" w:rsidP="007C27AB">
            <w:pPr>
              <w:spacing w:before="23" w:after="23" w:line="240" w:lineRule="auto"/>
              <w:ind w:left="23" w:right="2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27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Fan Speed</w:t>
            </w:r>
          </w:p>
        </w:tc>
      </w:tr>
      <w:tr w:rsidR="007C27AB" w:rsidRPr="007C27AB" w:rsidTr="007C27AB">
        <w:tc>
          <w:tcPr>
            <w:tcW w:w="2565" w:type="dxa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C27AB" w:rsidRPr="007C27AB" w:rsidRDefault="007C27AB" w:rsidP="007C27AB">
            <w:pPr>
              <w:spacing w:before="22" w:after="22" w:line="240" w:lineRule="auto"/>
              <w:ind w:left="22" w:right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27AB">
              <w:rPr>
                <w:rFonts w:ascii="Times New Roman" w:eastAsia="Times New Roman" w:hAnsi="Times New Roman" w:cs="Times New Roman"/>
                <w:sz w:val="24"/>
                <w:szCs w:val="24"/>
              </w:rPr>
              <w:t>Less 26</w:t>
            </w:r>
          </w:p>
        </w:tc>
        <w:tc>
          <w:tcPr>
            <w:tcW w:w="2700" w:type="dxa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C27AB" w:rsidRPr="007C27AB" w:rsidRDefault="007C27AB" w:rsidP="007C27AB">
            <w:pPr>
              <w:spacing w:before="23" w:after="23" w:line="240" w:lineRule="auto"/>
              <w:ind w:left="23" w:right="2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27AB">
              <w:rPr>
                <w:rFonts w:ascii="Times New Roman" w:eastAsia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2715" w:type="dxa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C27AB" w:rsidRPr="007C27AB" w:rsidRDefault="007C27AB" w:rsidP="007C27AB">
            <w:pPr>
              <w:spacing w:before="23" w:after="23" w:line="240" w:lineRule="auto"/>
              <w:ind w:left="23" w:right="2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27A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730" w:type="dxa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C27AB" w:rsidRPr="007C27AB" w:rsidRDefault="007C27AB" w:rsidP="007C27AB">
            <w:pPr>
              <w:spacing w:before="23" w:after="23" w:line="240" w:lineRule="auto"/>
              <w:ind w:left="23" w:right="2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27AB">
              <w:rPr>
                <w:rFonts w:ascii="Times New Roman" w:eastAsia="Times New Roman" w:hAnsi="Times New Roman" w:cs="Times New Roman"/>
                <w:sz w:val="24"/>
                <w:szCs w:val="24"/>
              </w:rPr>
              <w:t>Off</w:t>
            </w:r>
          </w:p>
        </w:tc>
      </w:tr>
      <w:tr w:rsidR="007C27AB" w:rsidRPr="007C27AB" w:rsidTr="007C27AB">
        <w:tc>
          <w:tcPr>
            <w:tcW w:w="2565" w:type="dxa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C27AB" w:rsidRPr="007C27AB" w:rsidRDefault="007C27AB" w:rsidP="007C27AB">
            <w:pPr>
              <w:spacing w:before="22" w:after="22" w:line="240" w:lineRule="auto"/>
              <w:ind w:left="22" w:right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27AB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2700" w:type="dxa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C27AB" w:rsidRPr="007C27AB" w:rsidRDefault="007C27AB" w:rsidP="007C27AB">
            <w:pPr>
              <w:spacing w:before="23" w:after="23" w:line="240" w:lineRule="auto"/>
              <w:ind w:left="23" w:right="2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27AB">
              <w:rPr>
                <w:rFonts w:ascii="Times New Roman" w:eastAsia="Times New Roman" w:hAnsi="Times New Roman" w:cs="Times New Roman"/>
                <w:sz w:val="24"/>
                <w:szCs w:val="24"/>
              </w:rPr>
              <w:t>20 %</w:t>
            </w:r>
          </w:p>
        </w:tc>
        <w:tc>
          <w:tcPr>
            <w:tcW w:w="2715" w:type="dxa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C27AB" w:rsidRPr="007C27AB" w:rsidRDefault="007C27AB" w:rsidP="007C27AB">
            <w:pPr>
              <w:spacing w:before="23" w:after="23" w:line="240" w:lineRule="auto"/>
              <w:ind w:left="23" w:right="2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27AB">
              <w:rPr>
                <w:rFonts w:ascii="Times New Roman" w:eastAsia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2730" w:type="dxa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C27AB" w:rsidRPr="007C27AB" w:rsidRDefault="007C27AB" w:rsidP="007C27AB">
            <w:pPr>
              <w:spacing w:before="23" w:after="23" w:line="240" w:lineRule="auto"/>
              <w:ind w:left="23" w:right="2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27AB">
              <w:rPr>
                <w:rFonts w:ascii="Times New Roman" w:eastAsia="Times New Roman" w:hAnsi="Times New Roman" w:cs="Times New Roman"/>
                <w:sz w:val="24"/>
                <w:szCs w:val="24"/>
              </w:rPr>
              <w:t>20%</w:t>
            </w:r>
          </w:p>
        </w:tc>
      </w:tr>
      <w:tr w:rsidR="007C27AB" w:rsidRPr="007C27AB" w:rsidTr="007C27AB">
        <w:tc>
          <w:tcPr>
            <w:tcW w:w="2565" w:type="dxa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C27AB" w:rsidRPr="007C27AB" w:rsidRDefault="007C27AB" w:rsidP="007C27AB">
            <w:pPr>
              <w:spacing w:before="22" w:after="22" w:line="240" w:lineRule="auto"/>
              <w:ind w:left="22" w:right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27AB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2700" w:type="dxa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C27AB" w:rsidRPr="007C27AB" w:rsidRDefault="007C27AB" w:rsidP="007C27AB">
            <w:pPr>
              <w:spacing w:before="23" w:after="23" w:line="240" w:lineRule="auto"/>
              <w:ind w:left="23" w:right="2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27AB">
              <w:rPr>
                <w:rFonts w:ascii="Times New Roman" w:eastAsia="Times New Roman" w:hAnsi="Times New Roman" w:cs="Times New Roman"/>
                <w:sz w:val="24"/>
                <w:szCs w:val="24"/>
              </w:rPr>
              <w:t>40%</w:t>
            </w:r>
          </w:p>
        </w:tc>
        <w:tc>
          <w:tcPr>
            <w:tcW w:w="2715" w:type="dxa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C27AB" w:rsidRPr="007C27AB" w:rsidRDefault="007C27AB" w:rsidP="007C27AB">
            <w:pPr>
              <w:spacing w:before="23" w:after="23" w:line="240" w:lineRule="auto"/>
              <w:ind w:left="23" w:right="2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27AB">
              <w:rPr>
                <w:rFonts w:ascii="Times New Roman" w:eastAsia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2730" w:type="dxa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C27AB" w:rsidRPr="007C27AB" w:rsidRDefault="007C27AB" w:rsidP="007C27AB">
            <w:pPr>
              <w:spacing w:before="23" w:after="23" w:line="240" w:lineRule="auto"/>
              <w:ind w:left="23" w:right="2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27AB">
              <w:rPr>
                <w:rFonts w:ascii="Times New Roman" w:eastAsia="Times New Roman" w:hAnsi="Times New Roman" w:cs="Times New Roman"/>
                <w:sz w:val="24"/>
                <w:szCs w:val="24"/>
              </w:rPr>
              <w:t>40%</w:t>
            </w:r>
          </w:p>
        </w:tc>
      </w:tr>
      <w:tr w:rsidR="007C27AB" w:rsidRPr="007C27AB" w:rsidTr="007C27AB">
        <w:tc>
          <w:tcPr>
            <w:tcW w:w="2565" w:type="dxa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C27AB" w:rsidRPr="007C27AB" w:rsidRDefault="007C27AB" w:rsidP="007C27AB">
            <w:pPr>
              <w:spacing w:before="22" w:after="22" w:line="240" w:lineRule="auto"/>
              <w:ind w:left="22" w:right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27A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28</w:t>
            </w:r>
          </w:p>
        </w:tc>
        <w:tc>
          <w:tcPr>
            <w:tcW w:w="2700" w:type="dxa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C27AB" w:rsidRPr="007C27AB" w:rsidRDefault="007C27AB" w:rsidP="007C27AB">
            <w:pPr>
              <w:spacing w:before="23" w:after="23" w:line="240" w:lineRule="auto"/>
              <w:ind w:left="23" w:right="2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27AB">
              <w:rPr>
                <w:rFonts w:ascii="Times New Roman" w:eastAsia="Times New Roman" w:hAnsi="Times New Roman" w:cs="Times New Roman"/>
                <w:sz w:val="24"/>
                <w:szCs w:val="24"/>
              </w:rPr>
              <w:t>60%</w:t>
            </w:r>
          </w:p>
        </w:tc>
        <w:tc>
          <w:tcPr>
            <w:tcW w:w="2715" w:type="dxa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C27AB" w:rsidRPr="007C27AB" w:rsidRDefault="007C27AB" w:rsidP="007C27AB">
            <w:pPr>
              <w:spacing w:before="23" w:after="23" w:line="240" w:lineRule="auto"/>
              <w:ind w:left="23" w:right="2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27AB">
              <w:rPr>
                <w:rFonts w:ascii="Times New Roman" w:eastAsia="Times New Roman" w:hAnsi="Times New Roman" w:cs="Times New Roman"/>
                <w:sz w:val="24"/>
                <w:szCs w:val="24"/>
              </w:rPr>
              <w:t>153</w:t>
            </w:r>
          </w:p>
        </w:tc>
        <w:tc>
          <w:tcPr>
            <w:tcW w:w="2730" w:type="dxa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C27AB" w:rsidRPr="007C27AB" w:rsidRDefault="007C27AB" w:rsidP="007C27AB">
            <w:pPr>
              <w:spacing w:before="23" w:after="23" w:line="240" w:lineRule="auto"/>
              <w:ind w:left="23" w:right="2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27AB">
              <w:rPr>
                <w:rFonts w:ascii="Times New Roman" w:eastAsia="Times New Roman" w:hAnsi="Times New Roman" w:cs="Times New Roman"/>
                <w:sz w:val="24"/>
                <w:szCs w:val="24"/>
              </w:rPr>
              <w:t>60%</w:t>
            </w:r>
          </w:p>
        </w:tc>
      </w:tr>
      <w:tr w:rsidR="007C27AB" w:rsidRPr="007C27AB" w:rsidTr="007C27AB">
        <w:tc>
          <w:tcPr>
            <w:tcW w:w="2565" w:type="dxa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C27AB" w:rsidRPr="007C27AB" w:rsidRDefault="007C27AB" w:rsidP="007C27AB">
            <w:pPr>
              <w:spacing w:before="22" w:after="22" w:line="240" w:lineRule="auto"/>
              <w:ind w:left="22" w:right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27AB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2700" w:type="dxa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C27AB" w:rsidRPr="007C27AB" w:rsidRDefault="007C27AB" w:rsidP="007C27AB">
            <w:pPr>
              <w:spacing w:before="23" w:after="23" w:line="240" w:lineRule="auto"/>
              <w:ind w:left="23" w:right="2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27AB">
              <w:rPr>
                <w:rFonts w:ascii="Times New Roman" w:eastAsia="Times New Roman" w:hAnsi="Times New Roman" w:cs="Times New Roman"/>
                <w:sz w:val="24"/>
                <w:szCs w:val="24"/>
              </w:rPr>
              <w:t>80%</w:t>
            </w:r>
          </w:p>
        </w:tc>
        <w:tc>
          <w:tcPr>
            <w:tcW w:w="2715" w:type="dxa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C27AB" w:rsidRPr="007C27AB" w:rsidRDefault="007C27AB" w:rsidP="007C27AB">
            <w:pPr>
              <w:spacing w:before="23" w:after="23" w:line="240" w:lineRule="auto"/>
              <w:ind w:left="23" w:right="2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27AB">
              <w:rPr>
                <w:rFonts w:ascii="Times New Roman" w:eastAsia="Times New Roman" w:hAnsi="Times New Roman" w:cs="Times New Roman"/>
                <w:sz w:val="24"/>
                <w:szCs w:val="24"/>
              </w:rPr>
              <w:t>204</w:t>
            </w:r>
          </w:p>
        </w:tc>
        <w:tc>
          <w:tcPr>
            <w:tcW w:w="2730" w:type="dxa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C27AB" w:rsidRPr="007C27AB" w:rsidRDefault="007C27AB" w:rsidP="007C27AB">
            <w:pPr>
              <w:spacing w:before="23" w:after="23" w:line="240" w:lineRule="auto"/>
              <w:ind w:left="23" w:right="2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27AB">
              <w:rPr>
                <w:rFonts w:ascii="Times New Roman" w:eastAsia="Times New Roman" w:hAnsi="Times New Roman" w:cs="Times New Roman"/>
                <w:sz w:val="24"/>
                <w:szCs w:val="24"/>
              </w:rPr>
              <w:t>80%</w:t>
            </w:r>
          </w:p>
        </w:tc>
      </w:tr>
      <w:tr w:rsidR="007C27AB" w:rsidRPr="007C27AB" w:rsidTr="007C27AB">
        <w:tc>
          <w:tcPr>
            <w:tcW w:w="2565" w:type="dxa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C27AB" w:rsidRPr="007C27AB" w:rsidRDefault="007C27AB" w:rsidP="007C27AB">
            <w:pPr>
              <w:spacing w:before="22" w:after="22" w:line="240" w:lineRule="auto"/>
              <w:ind w:left="22" w:right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27AB">
              <w:rPr>
                <w:rFonts w:ascii="Times New Roman" w:eastAsia="Times New Roman" w:hAnsi="Times New Roman" w:cs="Times New Roman"/>
                <w:sz w:val="24"/>
                <w:szCs w:val="24"/>
              </w:rPr>
              <w:t>Greater 29</w:t>
            </w:r>
          </w:p>
        </w:tc>
        <w:tc>
          <w:tcPr>
            <w:tcW w:w="2700" w:type="dxa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C27AB" w:rsidRPr="007C27AB" w:rsidRDefault="007C27AB" w:rsidP="007C27AB">
            <w:pPr>
              <w:spacing w:before="23" w:after="23" w:line="240" w:lineRule="auto"/>
              <w:ind w:left="23" w:right="2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27AB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2715" w:type="dxa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C27AB" w:rsidRPr="007C27AB" w:rsidRDefault="007C27AB" w:rsidP="007C27AB">
            <w:pPr>
              <w:spacing w:before="23" w:after="23" w:line="240" w:lineRule="auto"/>
              <w:ind w:left="23" w:right="2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27AB">
              <w:rPr>
                <w:rFonts w:ascii="Times New Roman" w:eastAsia="Times New Roman" w:hAnsi="Times New Roman" w:cs="Times New Roman"/>
                <w:sz w:val="24"/>
                <w:szCs w:val="24"/>
              </w:rPr>
              <w:t>255</w:t>
            </w:r>
          </w:p>
        </w:tc>
        <w:tc>
          <w:tcPr>
            <w:tcW w:w="2730" w:type="dxa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C27AB" w:rsidRPr="007C27AB" w:rsidRDefault="007C27AB" w:rsidP="007C27AB">
            <w:pPr>
              <w:spacing w:before="23" w:after="23" w:line="240" w:lineRule="auto"/>
              <w:ind w:left="23" w:right="2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27AB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</w:tbl>
    <w:p w:rsidR="007C27AB" w:rsidRPr="007C27AB" w:rsidRDefault="007C27AB" w:rsidP="007C27AB">
      <w:pPr>
        <w:shd w:val="clear" w:color="auto" w:fill="FFFFFF"/>
        <w:spacing w:before="101" w:after="101" w:line="240" w:lineRule="auto"/>
        <w:ind w:left="101" w:right="101"/>
        <w:jc w:val="both"/>
        <w:rPr>
          <w:ins w:id="33" w:author="Unknown"/>
          <w:rFonts w:ascii="Roboto" w:eastAsia="Times New Roman" w:hAnsi="Roboto" w:cs="Times New Roman"/>
          <w:color w:val="565353"/>
          <w:sz w:val="23"/>
          <w:szCs w:val="23"/>
        </w:rPr>
      </w:pPr>
      <w:ins w:id="34" w:author="Unknown">
        <w:r w:rsidRPr="007C27AB">
          <w:rPr>
            <w:rFonts w:ascii="Roboto" w:eastAsia="Times New Roman" w:hAnsi="Roboto" w:cs="Times New Roman"/>
            <w:color w:val="565353"/>
            <w:sz w:val="23"/>
            <w:szCs w:val="23"/>
          </w:rPr>
          <w:t> </w:t>
        </w:r>
      </w:ins>
    </w:p>
    <w:p w:rsidR="007C27AB" w:rsidRPr="007C27AB" w:rsidRDefault="007C27AB" w:rsidP="007C27AB">
      <w:pPr>
        <w:shd w:val="clear" w:color="auto" w:fill="FFFFFF"/>
        <w:spacing w:before="101" w:after="101" w:line="240" w:lineRule="auto"/>
        <w:ind w:left="101" w:right="101"/>
        <w:jc w:val="both"/>
        <w:rPr>
          <w:ins w:id="35" w:author="Unknown"/>
          <w:rFonts w:ascii="Roboto" w:eastAsia="Times New Roman" w:hAnsi="Roboto" w:cs="Times New Roman"/>
          <w:color w:val="565353"/>
          <w:sz w:val="23"/>
          <w:szCs w:val="23"/>
        </w:rPr>
      </w:pPr>
      <w:ins w:id="36" w:author="Unknown">
        <w:r w:rsidRPr="007C27AB">
          <w:rPr>
            <w:rFonts w:ascii="Roboto" w:eastAsia="Times New Roman" w:hAnsi="Roboto" w:cs="Times New Roman"/>
            <w:b/>
            <w:bCs/>
            <w:color w:val="565353"/>
            <w:sz w:val="23"/>
            <w:szCs w:val="23"/>
          </w:rPr>
          <w:t>What is PWM? </w:t>
        </w:r>
        <w:r w:rsidRPr="007C27AB">
          <w:rPr>
            <w:rFonts w:ascii="Roboto" w:eastAsia="Times New Roman" w:hAnsi="Roboto" w:cs="Times New Roman"/>
            <w:color w:val="565353"/>
            <w:sz w:val="23"/>
            <w:szCs w:val="23"/>
          </w:rPr>
          <w:t>PWM is a technique by using we can control the voltage or power. To understand it more simply, if you are applying 5 volt for driving a motor then motor will moving with some speed, now if we reduces applied voltage by 2 means we apply 3 volt to motor then motor speed also decreases. This concept is used in the project to control the voltage using PWM. (To understand more about PWM, check this circuit: </w:t>
        </w:r>
        <w:r w:rsidRPr="007C27AB">
          <w:rPr>
            <w:rFonts w:ascii="Roboto" w:eastAsia="Times New Roman" w:hAnsi="Roboto" w:cs="Times New Roman"/>
            <w:color w:val="565353"/>
            <w:sz w:val="23"/>
            <w:szCs w:val="23"/>
          </w:rPr>
          <w:fldChar w:fldCharType="begin"/>
        </w:r>
        <w:r w:rsidRPr="007C27AB">
          <w:rPr>
            <w:rFonts w:ascii="Roboto" w:eastAsia="Times New Roman" w:hAnsi="Roboto" w:cs="Times New Roman"/>
            <w:color w:val="565353"/>
            <w:sz w:val="23"/>
            <w:szCs w:val="23"/>
          </w:rPr>
          <w:instrText xml:space="preserve"> HYPERLINK "http://circuitdigest.com/electronic-circuits/1-watt-led-dimmer" </w:instrText>
        </w:r>
        <w:r w:rsidRPr="007C27AB">
          <w:rPr>
            <w:rFonts w:ascii="Roboto" w:eastAsia="Times New Roman" w:hAnsi="Roboto" w:cs="Times New Roman"/>
            <w:color w:val="565353"/>
            <w:sz w:val="23"/>
            <w:szCs w:val="23"/>
          </w:rPr>
          <w:fldChar w:fldCharType="separate"/>
        </w:r>
        <w:r w:rsidRPr="007C27AB">
          <w:rPr>
            <w:rFonts w:ascii="Roboto" w:eastAsia="Times New Roman" w:hAnsi="Roboto" w:cs="Times New Roman"/>
            <w:color w:val="0053F9"/>
            <w:sz w:val="23"/>
            <w:szCs w:val="23"/>
            <w:u w:val="single"/>
          </w:rPr>
          <w:t>1 Watt LED Dimmer</w:t>
        </w:r>
        <w:r w:rsidRPr="007C27AB">
          <w:rPr>
            <w:rFonts w:ascii="Roboto" w:eastAsia="Times New Roman" w:hAnsi="Roboto" w:cs="Times New Roman"/>
            <w:color w:val="565353"/>
            <w:sz w:val="23"/>
            <w:szCs w:val="23"/>
          </w:rPr>
          <w:fldChar w:fldCharType="end"/>
        </w:r>
        <w:r w:rsidRPr="007C27AB">
          <w:rPr>
            <w:rFonts w:ascii="Roboto" w:eastAsia="Times New Roman" w:hAnsi="Roboto" w:cs="Times New Roman"/>
            <w:color w:val="565353"/>
            <w:sz w:val="23"/>
            <w:szCs w:val="23"/>
          </w:rPr>
          <w:t>)</w:t>
        </w:r>
      </w:ins>
    </w:p>
    <w:p w:rsidR="007C27AB" w:rsidRPr="007C27AB" w:rsidRDefault="007C27AB" w:rsidP="007C27AB">
      <w:pPr>
        <w:shd w:val="clear" w:color="auto" w:fill="FFFFFF"/>
        <w:spacing w:before="101" w:after="101" w:line="240" w:lineRule="auto"/>
        <w:ind w:left="101" w:right="101"/>
        <w:jc w:val="both"/>
        <w:rPr>
          <w:ins w:id="37" w:author="Unknown"/>
          <w:rFonts w:ascii="Roboto" w:eastAsia="Times New Roman" w:hAnsi="Roboto" w:cs="Times New Roman"/>
          <w:color w:val="565353"/>
          <w:sz w:val="23"/>
          <w:szCs w:val="23"/>
        </w:rPr>
      </w:pPr>
      <w:r>
        <w:rPr>
          <w:rFonts w:ascii="Roboto" w:eastAsia="Times New Roman" w:hAnsi="Roboto" w:cs="Times New Roman"/>
          <w:noProof/>
          <w:color w:val="565353"/>
          <w:sz w:val="23"/>
          <w:szCs w:val="23"/>
        </w:rPr>
        <w:drawing>
          <wp:inline distT="0" distB="0" distL="0" distR="0">
            <wp:extent cx="6694170" cy="4356100"/>
            <wp:effectExtent l="0" t="0" r="0" b="6350"/>
            <wp:docPr id="6" name="Picture 6" descr="PW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W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4170" cy="435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7AB" w:rsidRPr="007C27AB" w:rsidRDefault="007C27AB" w:rsidP="007C27AB">
      <w:pPr>
        <w:shd w:val="clear" w:color="auto" w:fill="FFFFFF"/>
        <w:spacing w:before="101" w:after="101" w:line="240" w:lineRule="auto"/>
        <w:ind w:left="101" w:right="101"/>
        <w:jc w:val="both"/>
        <w:rPr>
          <w:ins w:id="38" w:author="Unknown"/>
          <w:rFonts w:ascii="Roboto" w:eastAsia="Times New Roman" w:hAnsi="Roboto" w:cs="Times New Roman"/>
          <w:color w:val="565353"/>
          <w:sz w:val="23"/>
          <w:szCs w:val="23"/>
        </w:rPr>
      </w:pPr>
      <w:ins w:id="39" w:author="Unknown">
        <w:r w:rsidRPr="007C27AB">
          <w:rPr>
            <w:rFonts w:ascii="Roboto" w:eastAsia="Times New Roman" w:hAnsi="Roboto" w:cs="Times New Roman"/>
            <w:color w:val="565353"/>
            <w:sz w:val="23"/>
            <w:szCs w:val="23"/>
          </w:rPr>
          <w:t>The main game of PWM is digital pulse with some duty cycle and this duty cycle is responsible for controlling the speed or voltage.</w:t>
        </w:r>
      </w:ins>
    </w:p>
    <w:p w:rsidR="007C27AB" w:rsidRPr="007C27AB" w:rsidRDefault="007C27AB" w:rsidP="007C27AB">
      <w:pPr>
        <w:shd w:val="clear" w:color="auto" w:fill="FFFFFF"/>
        <w:spacing w:before="101" w:after="101" w:line="240" w:lineRule="auto"/>
        <w:ind w:left="101" w:right="101"/>
        <w:jc w:val="both"/>
        <w:rPr>
          <w:ins w:id="40" w:author="Unknown"/>
          <w:rFonts w:ascii="Roboto" w:eastAsia="Times New Roman" w:hAnsi="Roboto" w:cs="Times New Roman"/>
          <w:color w:val="565353"/>
          <w:sz w:val="23"/>
          <w:szCs w:val="23"/>
        </w:rPr>
      </w:pPr>
      <w:ins w:id="41" w:author="Unknown">
        <w:r w:rsidRPr="007C27AB">
          <w:rPr>
            <w:rFonts w:ascii="Roboto" w:eastAsia="Times New Roman" w:hAnsi="Roboto" w:cs="Times New Roman"/>
            <w:color w:val="565353"/>
            <w:sz w:val="23"/>
            <w:szCs w:val="23"/>
          </w:rPr>
          <w:t xml:space="preserve">Suppose we have </w:t>
        </w:r>
        <w:proofErr w:type="gramStart"/>
        <w:r w:rsidRPr="007C27AB">
          <w:rPr>
            <w:rFonts w:ascii="Roboto" w:eastAsia="Times New Roman" w:hAnsi="Roboto" w:cs="Times New Roman"/>
            <w:color w:val="565353"/>
            <w:sz w:val="23"/>
            <w:szCs w:val="23"/>
          </w:rPr>
          <w:t>a pule</w:t>
        </w:r>
        <w:proofErr w:type="gramEnd"/>
        <w:r w:rsidRPr="007C27AB">
          <w:rPr>
            <w:rFonts w:ascii="Roboto" w:eastAsia="Times New Roman" w:hAnsi="Roboto" w:cs="Times New Roman"/>
            <w:color w:val="565353"/>
            <w:sz w:val="23"/>
            <w:szCs w:val="23"/>
          </w:rPr>
          <w:t xml:space="preserve"> with duty cycle 50% that means it will give half of voltage that we apply.</w:t>
        </w:r>
      </w:ins>
    </w:p>
    <w:p w:rsidR="007C27AB" w:rsidRPr="007C27AB" w:rsidRDefault="007C27AB" w:rsidP="007C27AB">
      <w:pPr>
        <w:shd w:val="clear" w:color="auto" w:fill="FFFFFF"/>
        <w:spacing w:before="101" w:after="101" w:line="240" w:lineRule="auto"/>
        <w:ind w:left="101" w:right="101"/>
        <w:jc w:val="both"/>
        <w:rPr>
          <w:ins w:id="42" w:author="Unknown"/>
          <w:rFonts w:ascii="Roboto" w:eastAsia="Times New Roman" w:hAnsi="Roboto" w:cs="Times New Roman"/>
          <w:color w:val="565353"/>
          <w:sz w:val="23"/>
          <w:szCs w:val="23"/>
        </w:rPr>
      </w:pPr>
      <w:ins w:id="43" w:author="Unknown">
        <w:r w:rsidRPr="007C27AB">
          <w:rPr>
            <w:rFonts w:ascii="Roboto" w:eastAsia="Times New Roman" w:hAnsi="Roboto" w:cs="Times New Roman"/>
            <w:color w:val="565353"/>
            <w:sz w:val="23"/>
            <w:szCs w:val="23"/>
          </w:rPr>
          <w:t>Formula for duty cycle given below:</w:t>
        </w:r>
      </w:ins>
    </w:p>
    <w:p w:rsidR="007C27AB" w:rsidRPr="007C27AB" w:rsidRDefault="007C27AB" w:rsidP="007C27AB">
      <w:pPr>
        <w:shd w:val="clear" w:color="auto" w:fill="FFFFFF"/>
        <w:spacing w:before="101" w:after="101" w:line="240" w:lineRule="auto"/>
        <w:ind w:left="101" w:right="101"/>
        <w:jc w:val="both"/>
        <w:rPr>
          <w:ins w:id="44" w:author="Unknown"/>
          <w:rFonts w:ascii="Roboto" w:eastAsia="Times New Roman" w:hAnsi="Roboto" w:cs="Times New Roman"/>
          <w:color w:val="565353"/>
          <w:sz w:val="23"/>
          <w:szCs w:val="23"/>
        </w:rPr>
      </w:pPr>
      <w:ins w:id="45" w:author="Unknown">
        <w:r w:rsidRPr="007C27AB">
          <w:rPr>
            <w:rFonts w:ascii="Roboto" w:eastAsia="Times New Roman" w:hAnsi="Roboto" w:cs="Times New Roman"/>
            <w:color w:val="565353"/>
            <w:sz w:val="23"/>
            <w:szCs w:val="23"/>
          </w:rPr>
          <w:t>Duty Cycle=</w:t>
        </w:r>
        <w:proofErr w:type="gramStart"/>
        <w:r w:rsidRPr="007C27AB">
          <w:rPr>
            <w:rFonts w:ascii="Roboto" w:eastAsia="Times New Roman" w:hAnsi="Roboto" w:cs="Times New Roman"/>
            <w:color w:val="565353"/>
            <w:sz w:val="23"/>
            <w:szCs w:val="23"/>
          </w:rPr>
          <w:t>  Ton</w:t>
        </w:r>
        <w:proofErr w:type="gramEnd"/>
        <w:r w:rsidRPr="007C27AB">
          <w:rPr>
            <w:rFonts w:ascii="Roboto" w:eastAsia="Times New Roman" w:hAnsi="Roboto" w:cs="Times New Roman"/>
            <w:color w:val="565353"/>
            <w:sz w:val="23"/>
            <w:szCs w:val="23"/>
          </w:rPr>
          <w:t>/T</w:t>
        </w:r>
      </w:ins>
    </w:p>
    <w:p w:rsidR="007C27AB" w:rsidRPr="007C27AB" w:rsidRDefault="007C27AB" w:rsidP="007C27AB">
      <w:pPr>
        <w:shd w:val="clear" w:color="auto" w:fill="FFFFFF"/>
        <w:spacing w:before="101" w:after="101" w:line="240" w:lineRule="auto"/>
        <w:ind w:left="101" w:right="101"/>
        <w:jc w:val="both"/>
        <w:rPr>
          <w:ins w:id="46" w:author="Unknown"/>
          <w:rFonts w:ascii="Roboto" w:eastAsia="Times New Roman" w:hAnsi="Roboto" w:cs="Times New Roman"/>
          <w:color w:val="565353"/>
          <w:sz w:val="23"/>
          <w:szCs w:val="23"/>
        </w:rPr>
      </w:pPr>
      <w:ins w:id="47" w:author="Unknown">
        <w:r w:rsidRPr="007C27AB">
          <w:rPr>
            <w:rFonts w:ascii="Roboto" w:eastAsia="Times New Roman" w:hAnsi="Roboto" w:cs="Times New Roman"/>
            <w:color w:val="565353"/>
            <w:sz w:val="23"/>
            <w:szCs w:val="23"/>
          </w:rPr>
          <w:t xml:space="preserve">Where T= total time or </w:t>
        </w:r>
        <w:proofErr w:type="spellStart"/>
        <w:r w:rsidRPr="007C27AB">
          <w:rPr>
            <w:rFonts w:ascii="Roboto" w:eastAsia="Times New Roman" w:hAnsi="Roboto" w:cs="Times New Roman"/>
            <w:color w:val="565353"/>
            <w:sz w:val="23"/>
            <w:szCs w:val="23"/>
          </w:rPr>
          <w:t>Ton+Toff</w:t>
        </w:r>
        <w:proofErr w:type="spellEnd"/>
      </w:ins>
    </w:p>
    <w:p w:rsidR="007C27AB" w:rsidRPr="007C27AB" w:rsidRDefault="007C27AB" w:rsidP="007C27AB">
      <w:pPr>
        <w:shd w:val="clear" w:color="auto" w:fill="FFFFFF"/>
        <w:spacing w:before="101" w:after="101" w:line="240" w:lineRule="auto"/>
        <w:ind w:left="101" w:right="101"/>
        <w:jc w:val="both"/>
        <w:rPr>
          <w:ins w:id="48" w:author="Unknown"/>
          <w:rFonts w:ascii="Roboto" w:eastAsia="Times New Roman" w:hAnsi="Roboto" w:cs="Times New Roman"/>
          <w:color w:val="565353"/>
          <w:sz w:val="23"/>
          <w:szCs w:val="23"/>
        </w:rPr>
      </w:pPr>
      <w:ins w:id="49" w:author="Unknown">
        <w:r w:rsidRPr="007C27AB">
          <w:rPr>
            <w:rFonts w:ascii="Roboto" w:eastAsia="Times New Roman" w:hAnsi="Roboto" w:cs="Times New Roman"/>
            <w:color w:val="565353"/>
            <w:sz w:val="23"/>
            <w:szCs w:val="23"/>
          </w:rPr>
          <w:lastRenderedPageBreak/>
          <w:t xml:space="preserve">And Ton= On time of pulse (means </w:t>
        </w:r>
        <w:proofErr w:type="gramStart"/>
        <w:r w:rsidRPr="007C27AB">
          <w:rPr>
            <w:rFonts w:ascii="Roboto" w:eastAsia="Times New Roman" w:hAnsi="Roboto" w:cs="Times New Roman"/>
            <w:color w:val="565353"/>
            <w:sz w:val="23"/>
            <w:szCs w:val="23"/>
          </w:rPr>
          <w:t>1 )</w:t>
        </w:r>
        <w:proofErr w:type="gramEnd"/>
      </w:ins>
    </w:p>
    <w:p w:rsidR="007C27AB" w:rsidRPr="007C27AB" w:rsidRDefault="007C27AB" w:rsidP="007C27AB">
      <w:pPr>
        <w:shd w:val="clear" w:color="auto" w:fill="FFFFFF"/>
        <w:spacing w:before="101" w:after="101" w:line="240" w:lineRule="auto"/>
        <w:ind w:left="101" w:right="101"/>
        <w:jc w:val="both"/>
        <w:rPr>
          <w:ins w:id="50" w:author="Unknown"/>
          <w:rFonts w:ascii="Roboto" w:eastAsia="Times New Roman" w:hAnsi="Roboto" w:cs="Times New Roman"/>
          <w:color w:val="565353"/>
          <w:sz w:val="23"/>
          <w:szCs w:val="23"/>
        </w:rPr>
      </w:pPr>
      <w:ins w:id="51" w:author="Unknown">
        <w:r w:rsidRPr="007C27AB">
          <w:rPr>
            <w:rFonts w:ascii="Roboto" w:eastAsia="Times New Roman" w:hAnsi="Roboto" w:cs="Times New Roman"/>
            <w:color w:val="565353"/>
            <w:sz w:val="23"/>
            <w:szCs w:val="23"/>
          </w:rPr>
          <w:t xml:space="preserve">And </w:t>
        </w:r>
        <w:proofErr w:type="spellStart"/>
        <w:r w:rsidRPr="007C27AB">
          <w:rPr>
            <w:rFonts w:ascii="Roboto" w:eastAsia="Times New Roman" w:hAnsi="Roboto" w:cs="Times New Roman"/>
            <w:color w:val="565353"/>
            <w:sz w:val="23"/>
            <w:szCs w:val="23"/>
          </w:rPr>
          <w:t>Toff</w:t>
        </w:r>
        <w:proofErr w:type="spellEnd"/>
        <w:r w:rsidRPr="007C27AB">
          <w:rPr>
            <w:rFonts w:ascii="Roboto" w:eastAsia="Times New Roman" w:hAnsi="Roboto" w:cs="Times New Roman"/>
            <w:color w:val="565353"/>
            <w:sz w:val="23"/>
            <w:szCs w:val="23"/>
          </w:rPr>
          <w:t xml:space="preserve">= </w:t>
        </w:r>
        <w:proofErr w:type="gramStart"/>
        <w:r w:rsidRPr="007C27AB">
          <w:rPr>
            <w:rFonts w:ascii="Roboto" w:eastAsia="Times New Roman" w:hAnsi="Roboto" w:cs="Times New Roman"/>
            <w:color w:val="565353"/>
            <w:sz w:val="23"/>
            <w:szCs w:val="23"/>
          </w:rPr>
          <w:t>Off</w:t>
        </w:r>
        <w:proofErr w:type="gramEnd"/>
        <w:r w:rsidRPr="007C27AB">
          <w:rPr>
            <w:rFonts w:ascii="Roboto" w:eastAsia="Times New Roman" w:hAnsi="Roboto" w:cs="Times New Roman"/>
            <w:color w:val="565353"/>
            <w:sz w:val="23"/>
            <w:szCs w:val="23"/>
          </w:rPr>
          <w:t xml:space="preserve"> time of pulse (means 0)</w:t>
        </w:r>
      </w:ins>
    </w:p>
    <w:p w:rsidR="007C27AB" w:rsidRPr="007C27AB" w:rsidRDefault="007C27AB" w:rsidP="007C27AB">
      <w:pPr>
        <w:shd w:val="clear" w:color="auto" w:fill="FFFFFF"/>
        <w:spacing w:before="101" w:after="101" w:line="240" w:lineRule="auto"/>
        <w:ind w:left="101" w:right="101"/>
        <w:jc w:val="both"/>
        <w:rPr>
          <w:ins w:id="52" w:author="Unknown"/>
          <w:rFonts w:ascii="Roboto" w:eastAsia="Times New Roman" w:hAnsi="Roboto" w:cs="Times New Roman"/>
          <w:color w:val="565353"/>
          <w:sz w:val="23"/>
          <w:szCs w:val="23"/>
        </w:rPr>
      </w:pPr>
      <w:r>
        <w:rPr>
          <w:rFonts w:ascii="Roboto" w:eastAsia="Times New Roman" w:hAnsi="Roboto" w:cs="Times New Roman"/>
          <w:noProof/>
          <w:color w:val="565353"/>
          <w:sz w:val="23"/>
          <w:szCs w:val="23"/>
        </w:rPr>
        <w:drawing>
          <wp:inline distT="0" distB="0" distL="0" distR="0">
            <wp:extent cx="6333527" cy="4571856"/>
            <wp:effectExtent l="0" t="0" r="0" b="635"/>
            <wp:docPr id="5" name="Picture 5" descr="50% Duty Cy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50% Duty Cycl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727" cy="4572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7AB" w:rsidRPr="007C27AB" w:rsidRDefault="007C27AB" w:rsidP="007C27AB">
      <w:pPr>
        <w:shd w:val="clear" w:color="auto" w:fill="FFFFFF"/>
        <w:spacing w:before="101" w:after="101" w:line="240" w:lineRule="auto"/>
        <w:ind w:left="101" w:right="101"/>
        <w:jc w:val="both"/>
        <w:rPr>
          <w:ins w:id="53" w:author="Unknown"/>
          <w:rFonts w:ascii="Roboto" w:eastAsia="Times New Roman" w:hAnsi="Roboto" w:cs="Times New Roman"/>
          <w:color w:val="565353"/>
          <w:sz w:val="23"/>
          <w:szCs w:val="23"/>
        </w:rPr>
      </w:pPr>
      <w:r>
        <w:rPr>
          <w:rFonts w:ascii="Roboto" w:eastAsia="Times New Roman" w:hAnsi="Roboto" w:cs="Times New Roman"/>
          <w:noProof/>
          <w:color w:val="565353"/>
          <w:sz w:val="23"/>
          <w:szCs w:val="23"/>
        </w:rPr>
        <w:lastRenderedPageBreak/>
        <w:drawing>
          <wp:inline distT="0" distB="0" distL="0" distR="0">
            <wp:extent cx="5624423" cy="3574352"/>
            <wp:effectExtent l="0" t="0" r="0" b="7620"/>
            <wp:docPr id="4" name="Picture 4" descr="10% Duty Cy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0% Duty Cycl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432" cy="3574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7AB" w:rsidRPr="007C27AB" w:rsidRDefault="007C27AB" w:rsidP="007C27AB">
      <w:pPr>
        <w:shd w:val="clear" w:color="auto" w:fill="FFFFFF"/>
        <w:spacing w:before="101" w:after="101" w:line="240" w:lineRule="auto"/>
        <w:ind w:left="101" w:right="101"/>
        <w:jc w:val="both"/>
        <w:rPr>
          <w:ins w:id="54" w:author="Unknown"/>
          <w:rFonts w:ascii="Roboto" w:eastAsia="Times New Roman" w:hAnsi="Roboto" w:cs="Times New Roman"/>
          <w:color w:val="565353"/>
          <w:sz w:val="23"/>
          <w:szCs w:val="23"/>
        </w:rPr>
      </w:pPr>
      <w:bookmarkStart w:id="55" w:name="_GoBack"/>
      <w:r>
        <w:rPr>
          <w:rFonts w:ascii="Roboto" w:eastAsia="Times New Roman" w:hAnsi="Roboto" w:cs="Times New Roman"/>
          <w:noProof/>
          <w:color w:val="565353"/>
          <w:sz w:val="23"/>
          <w:szCs w:val="23"/>
        </w:rPr>
        <w:drawing>
          <wp:inline distT="0" distB="0" distL="0" distR="0">
            <wp:extent cx="6654129" cy="4321810"/>
            <wp:effectExtent l="0" t="0" r="0" b="2540"/>
            <wp:docPr id="3" name="Picture 3" descr="90% Duty Cy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90% Duty Cycl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3953" cy="4321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55"/>
    </w:p>
    <w:p w:rsidR="007C27AB" w:rsidRPr="007C27AB" w:rsidRDefault="007C27AB" w:rsidP="007C27AB">
      <w:pPr>
        <w:shd w:val="clear" w:color="auto" w:fill="FFFFFF"/>
        <w:spacing w:before="101" w:after="101" w:line="240" w:lineRule="auto"/>
        <w:ind w:left="101" w:right="101"/>
        <w:jc w:val="both"/>
        <w:rPr>
          <w:ins w:id="56" w:author="Unknown"/>
          <w:rFonts w:ascii="Roboto" w:eastAsia="Times New Roman" w:hAnsi="Roboto" w:cs="Times New Roman"/>
          <w:color w:val="565353"/>
          <w:sz w:val="23"/>
          <w:szCs w:val="23"/>
        </w:rPr>
      </w:pPr>
      <w:r>
        <w:rPr>
          <w:rFonts w:ascii="Roboto" w:eastAsia="Times New Roman" w:hAnsi="Roboto" w:cs="Times New Roman"/>
          <w:noProof/>
          <w:color w:val="565353"/>
          <w:sz w:val="23"/>
          <w:szCs w:val="23"/>
        </w:rPr>
        <w:lastRenderedPageBreak/>
        <w:drawing>
          <wp:inline distT="0" distB="0" distL="0" distR="0">
            <wp:extent cx="6720205" cy="4356100"/>
            <wp:effectExtent l="0" t="0" r="4445" b="6350"/>
            <wp:docPr id="2" name="Picture 2" descr="PW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WM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0205" cy="435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7AB" w:rsidRPr="007C27AB" w:rsidRDefault="007C27AB" w:rsidP="007C27AB">
      <w:pPr>
        <w:shd w:val="clear" w:color="auto" w:fill="FFFFFF"/>
        <w:spacing w:before="165" w:after="165" w:line="240" w:lineRule="auto"/>
        <w:jc w:val="both"/>
        <w:outlineLvl w:val="2"/>
        <w:rPr>
          <w:ins w:id="57" w:author="Unknown"/>
          <w:rFonts w:ascii="Roboto" w:eastAsia="Times New Roman" w:hAnsi="Roboto" w:cs="Times New Roman"/>
          <w:b/>
          <w:bCs/>
          <w:color w:val="333333"/>
          <w:sz w:val="30"/>
          <w:szCs w:val="30"/>
        </w:rPr>
      </w:pPr>
      <w:ins w:id="58" w:author="Unknown">
        <w:r w:rsidRPr="007C27AB">
          <w:rPr>
            <w:rFonts w:ascii="Roboto" w:eastAsia="Times New Roman" w:hAnsi="Roboto" w:cs="Times New Roman"/>
            <w:b/>
            <w:bCs/>
            <w:color w:val="333333"/>
            <w:sz w:val="30"/>
            <w:szCs w:val="30"/>
          </w:rPr>
          <w:t> </w:t>
        </w:r>
      </w:ins>
    </w:p>
    <w:p w:rsidR="007C27AB" w:rsidRPr="007C27AB" w:rsidRDefault="007C27AB" w:rsidP="007C27AB">
      <w:pPr>
        <w:shd w:val="clear" w:color="auto" w:fill="FFFFFF"/>
        <w:spacing w:before="165" w:after="165" w:line="240" w:lineRule="auto"/>
        <w:jc w:val="both"/>
        <w:outlineLvl w:val="2"/>
        <w:rPr>
          <w:ins w:id="59" w:author="Unknown"/>
          <w:rFonts w:ascii="Roboto" w:eastAsia="Times New Roman" w:hAnsi="Roboto" w:cs="Times New Roman"/>
          <w:b/>
          <w:bCs/>
          <w:color w:val="333333"/>
          <w:sz w:val="30"/>
          <w:szCs w:val="30"/>
        </w:rPr>
      </w:pPr>
      <w:ins w:id="60" w:author="Unknown">
        <w:r w:rsidRPr="007C27AB">
          <w:rPr>
            <w:rFonts w:ascii="Roboto" w:eastAsia="Times New Roman" w:hAnsi="Roboto" w:cs="Times New Roman"/>
            <w:b/>
            <w:bCs/>
            <w:color w:val="333333"/>
            <w:sz w:val="30"/>
            <w:szCs w:val="30"/>
          </w:rPr>
          <w:t>Circuit Description</w:t>
        </w:r>
      </w:ins>
    </w:p>
    <w:p w:rsidR="007C27AB" w:rsidRPr="007C27AB" w:rsidRDefault="007C27AB" w:rsidP="007C27AB">
      <w:pPr>
        <w:shd w:val="clear" w:color="auto" w:fill="FFFFFF"/>
        <w:spacing w:before="101" w:after="101" w:line="240" w:lineRule="auto"/>
        <w:ind w:left="101" w:right="101"/>
        <w:jc w:val="both"/>
        <w:rPr>
          <w:ins w:id="61" w:author="Unknown"/>
          <w:rFonts w:ascii="Roboto" w:eastAsia="Times New Roman" w:hAnsi="Roboto" w:cs="Times New Roman"/>
          <w:color w:val="565353"/>
          <w:sz w:val="23"/>
          <w:szCs w:val="23"/>
        </w:rPr>
      </w:pPr>
      <w:ins w:id="62" w:author="Unknown">
        <w:r w:rsidRPr="007C27AB">
          <w:rPr>
            <w:rFonts w:ascii="Roboto" w:eastAsia="Times New Roman" w:hAnsi="Roboto" w:cs="Times New Roman"/>
            <w:color w:val="565353"/>
            <w:sz w:val="23"/>
            <w:szCs w:val="23"/>
          </w:rPr>
          <w:t>Connections of this </w:t>
        </w:r>
        <w:r w:rsidRPr="007C27AB">
          <w:rPr>
            <w:rFonts w:ascii="Roboto" w:eastAsia="Times New Roman" w:hAnsi="Roboto" w:cs="Times New Roman"/>
            <w:b/>
            <w:bCs/>
            <w:color w:val="565353"/>
            <w:sz w:val="23"/>
            <w:szCs w:val="23"/>
          </w:rPr>
          <w:t>temperature controlled fan circuit</w:t>
        </w:r>
        <w:r w:rsidRPr="007C27AB">
          <w:rPr>
            <w:rFonts w:ascii="Roboto" w:eastAsia="Times New Roman" w:hAnsi="Roboto" w:cs="Times New Roman"/>
            <w:color w:val="565353"/>
            <w:sz w:val="23"/>
            <w:szCs w:val="23"/>
          </w:rPr>
          <w:t xml:space="preserve"> is very simple, here a liquid crystal display is used for displaying temperature and Fan speed Status. LCD is directly connected to </w:t>
        </w:r>
        <w:proofErr w:type="spellStart"/>
        <w:r w:rsidRPr="007C27AB">
          <w:rPr>
            <w:rFonts w:ascii="Roboto" w:eastAsia="Times New Roman" w:hAnsi="Roboto" w:cs="Times New Roman"/>
            <w:color w:val="565353"/>
            <w:sz w:val="23"/>
            <w:szCs w:val="23"/>
          </w:rPr>
          <w:t>arduino</w:t>
        </w:r>
        <w:proofErr w:type="spellEnd"/>
        <w:r w:rsidRPr="007C27AB">
          <w:rPr>
            <w:rFonts w:ascii="Roboto" w:eastAsia="Times New Roman" w:hAnsi="Roboto" w:cs="Times New Roman"/>
            <w:color w:val="565353"/>
            <w:sz w:val="23"/>
            <w:szCs w:val="23"/>
          </w:rPr>
          <w:t xml:space="preserve"> in 4-bit mode (Check this tutorial for more details: </w:t>
        </w:r>
        <w:r w:rsidRPr="007C27AB">
          <w:rPr>
            <w:rFonts w:ascii="Roboto" w:eastAsia="Times New Roman" w:hAnsi="Roboto" w:cs="Times New Roman"/>
            <w:color w:val="565353"/>
            <w:sz w:val="23"/>
            <w:szCs w:val="23"/>
          </w:rPr>
          <w:fldChar w:fldCharType="begin"/>
        </w:r>
        <w:r w:rsidRPr="007C27AB">
          <w:rPr>
            <w:rFonts w:ascii="Roboto" w:eastAsia="Times New Roman" w:hAnsi="Roboto" w:cs="Times New Roman"/>
            <w:color w:val="565353"/>
            <w:sz w:val="23"/>
            <w:szCs w:val="23"/>
          </w:rPr>
          <w:instrText xml:space="preserve"> HYPERLINK "http://circuitdigest.com/microcontroller-projects/arduino-lcd-interfacing-tutorial" </w:instrText>
        </w:r>
        <w:r w:rsidRPr="007C27AB">
          <w:rPr>
            <w:rFonts w:ascii="Roboto" w:eastAsia="Times New Roman" w:hAnsi="Roboto" w:cs="Times New Roman"/>
            <w:color w:val="565353"/>
            <w:sz w:val="23"/>
            <w:szCs w:val="23"/>
          </w:rPr>
          <w:fldChar w:fldCharType="separate"/>
        </w:r>
        <w:r w:rsidRPr="007C27AB">
          <w:rPr>
            <w:rFonts w:ascii="Roboto" w:eastAsia="Times New Roman" w:hAnsi="Roboto" w:cs="Times New Roman"/>
            <w:color w:val="0053F9"/>
            <w:sz w:val="23"/>
            <w:szCs w:val="23"/>
            <w:u w:val="single"/>
          </w:rPr>
          <w:t xml:space="preserve">LCD Interfacing with </w:t>
        </w:r>
        <w:proofErr w:type="spellStart"/>
        <w:r w:rsidRPr="007C27AB">
          <w:rPr>
            <w:rFonts w:ascii="Roboto" w:eastAsia="Times New Roman" w:hAnsi="Roboto" w:cs="Times New Roman"/>
            <w:color w:val="0053F9"/>
            <w:sz w:val="23"/>
            <w:szCs w:val="23"/>
            <w:u w:val="single"/>
          </w:rPr>
          <w:t>Arduino</w:t>
        </w:r>
        <w:proofErr w:type="spellEnd"/>
        <w:r w:rsidRPr="007C27AB">
          <w:rPr>
            <w:rFonts w:ascii="Roboto" w:eastAsia="Times New Roman" w:hAnsi="Roboto" w:cs="Times New Roman"/>
            <w:color w:val="0053F9"/>
            <w:sz w:val="23"/>
            <w:szCs w:val="23"/>
            <w:u w:val="single"/>
          </w:rPr>
          <w:t xml:space="preserve"> Uno</w:t>
        </w:r>
        <w:r w:rsidRPr="007C27AB">
          <w:rPr>
            <w:rFonts w:ascii="Roboto" w:eastAsia="Times New Roman" w:hAnsi="Roboto" w:cs="Times New Roman"/>
            <w:color w:val="565353"/>
            <w:sz w:val="23"/>
            <w:szCs w:val="23"/>
          </w:rPr>
          <w:fldChar w:fldCharType="end"/>
        </w:r>
        <w:r w:rsidRPr="007C27AB">
          <w:rPr>
            <w:rFonts w:ascii="Roboto" w:eastAsia="Times New Roman" w:hAnsi="Roboto" w:cs="Times New Roman"/>
            <w:color w:val="565353"/>
            <w:sz w:val="23"/>
            <w:szCs w:val="23"/>
          </w:rPr>
          <w:t xml:space="preserve">). Pins of LCD namely RS, EN, D4, D5, D6 and D7 are connected to </w:t>
        </w:r>
        <w:proofErr w:type="spellStart"/>
        <w:r w:rsidRPr="007C27AB">
          <w:rPr>
            <w:rFonts w:ascii="Roboto" w:eastAsia="Times New Roman" w:hAnsi="Roboto" w:cs="Times New Roman"/>
            <w:color w:val="565353"/>
            <w:sz w:val="23"/>
            <w:szCs w:val="23"/>
          </w:rPr>
          <w:t>arduino</w:t>
        </w:r>
        <w:proofErr w:type="spellEnd"/>
        <w:r w:rsidRPr="007C27AB">
          <w:rPr>
            <w:rFonts w:ascii="Roboto" w:eastAsia="Times New Roman" w:hAnsi="Roboto" w:cs="Times New Roman"/>
            <w:color w:val="565353"/>
            <w:sz w:val="23"/>
            <w:szCs w:val="23"/>
          </w:rPr>
          <w:t xml:space="preserve"> digital pin number 7, 6, 5, 4, 3 and 2. And a DHT11 sensor module is also connected to digital pin 12 of </w:t>
        </w:r>
        <w:proofErr w:type="spellStart"/>
        <w:r w:rsidRPr="007C27AB">
          <w:rPr>
            <w:rFonts w:ascii="Roboto" w:eastAsia="Times New Roman" w:hAnsi="Roboto" w:cs="Times New Roman"/>
            <w:color w:val="565353"/>
            <w:sz w:val="23"/>
            <w:szCs w:val="23"/>
          </w:rPr>
          <w:t>arduino</w:t>
        </w:r>
        <w:proofErr w:type="spellEnd"/>
        <w:r w:rsidRPr="007C27AB">
          <w:rPr>
            <w:rFonts w:ascii="Roboto" w:eastAsia="Times New Roman" w:hAnsi="Roboto" w:cs="Times New Roman"/>
            <w:color w:val="565353"/>
            <w:sz w:val="23"/>
            <w:szCs w:val="23"/>
          </w:rPr>
          <w:t>. Digital pin 9 is used for controlling fan speed trough transistor.</w:t>
        </w:r>
      </w:ins>
    </w:p>
    <w:p w:rsidR="007C27AB" w:rsidRPr="007C27AB" w:rsidRDefault="007C27AB" w:rsidP="007C27AB">
      <w:pPr>
        <w:shd w:val="clear" w:color="auto" w:fill="FFFFFF"/>
        <w:spacing w:after="0" w:line="240" w:lineRule="auto"/>
        <w:ind w:left="101" w:right="101"/>
        <w:jc w:val="both"/>
        <w:rPr>
          <w:ins w:id="63" w:author="Unknown"/>
          <w:rFonts w:ascii="Roboto" w:eastAsia="Times New Roman" w:hAnsi="Roboto" w:cs="Times New Roman"/>
          <w:color w:val="565353"/>
          <w:sz w:val="23"/>
          <w:szCs w:val="23"/>
        </w:rPr>
      </w:pPr>
      <w:ins w:id="64" w:author="Unknown">
        <w:r w:rsidRPr="007C27AB">
          <w:rPr>
            <w:rFonts w:ascii="Roboto" w:eastAsia="Times New Roman" w:hAnsi="Roboto" w:cs="Times New Roman"/>
            <w:color w:val="565353"/>
            <w:sz w:val="23"/>
            <w:szCs w:val="23"/>
          </w:rPr>
          <w:lastRenderedPageBreak/>
          <w:t> </w:t>
        </w:r>
      </w:ins>
      <w:r>
        <w:rPr>
          <w:rFonts w:ascii="Roboto" w:eastAsia="Times New Roman" w:hAnsi="Roboto" w:cs="Times New Roman"/>
          <w:noProof/>
          <w:color w:val="0053F9"/>
          <w:sz w:val="23"/>
          <w:szCs w:val="23"/>
        </w:rPr>
        <w:drawing>
          <wp:inline distT="0" distB="0" distL="0" distR="0">
            <wp:extent cx="6408925" cy="3916060"/>
            <wp:effectExtent l="0" t="0" r="0" b="8255"/>
            <wp:docPr id="1" name="Picture 1" descr="Temperature Controlled Fan Circuit Diagram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emperature Controlled Fan Circuit Diagram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9007" cy="391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D17" w:rsidRDefault="00FF3D17"/>
    <w:sectPr w:rsidR="00FF3D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FC1475"/>
    <w:multiLevelType w:val="multilevel"/>
    <w:tmpl w:val="19261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7AB"/>
    <w:rsid w:val="007C27AB"/>
    <w:rsid w:val="00FF3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27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27AB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rtejustify">
    <w:name w:val="rtejustify"/>
    <w:basedOn w:val="Normal"/>
    <w:rsid w:val="007C27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C27A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C27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C27A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27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27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27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27AB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rtejustify">
    <w:name w:val="rtejustify"/>
    <w:basedOn w:val="Normal"/>
    <w:rsid w:val="007C27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C27A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C27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C27A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27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27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18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44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801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11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circuitdigest.com/fullimage?i=circuitdiagram_mic/Temperature-Controlled-Fan-.gif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483</Words>
  <Characters>2758</Characters>
  <Application>Microsoft Office Word</Application>
  <DocSecurity>0</DocSecurity>
  <Lines>22</Lines>
  <Paragraphs>6</Paragraphs>
  <ScaleCrop>false</ScaleCrop>
  <Company/>
  <LinksUpToDate>false</LinksUpToDate>
  <CharactersWithSpaces>3235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2018-03-29T11:10:00Z</dcterms:created>
  <dcterms:modified xsi:type="dcterms:W3CDTF">2018-03-29T11:16:00Z</dcterms:modified>
</cp:coreProperties>
</file>