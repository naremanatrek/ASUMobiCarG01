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44A" w:rsidRPr="008A144A" w:rsidRDefault="008A144A">
      <w:pPr>
        <w:rPr>
          <w:rFonts w:ascii="Roboto" w:hAnsi="Roboto"/>
          <w:b/>
          <w:bCs/>
          <w:color w:val="565353"/>
          <w:sz w:val="48"/>
          <w:szCs w:val="48"/>
          <w:shd w:val="clear" w:color="auto" w:fill="FFFFFF"/>
        </w:rPr>
      </w:pPr>
      <w:r>
        <w:rPr>
          <w:rFonts w:ascii="Roboto" w:hAnsi="Roboto"/>
          <w:b/>
          <w:bCs/>
          <w:color w:val="565353"/>
          <w:sz w:val="48"/>
          <w:szCs w:val="48"/>
          <w:shd w:val="clear" w:color="auto" w:fill="FFFFFF"/>
        </w:rPr>
        <w:t>Smoke detectors:</w:t>
      </w:r>
    </w:p>
    <w:p w:rsidR="00FF3D17" w:rsidRDefault="008A144A">
      <w:pPr>
        <w:rPr>
          <w:rFonts w:ascii="Roboto" w:hAnsi="Roboto"/>
          <w:color w:val="565353"/>
          <w:sz w:val="23"/>
          <w:szCs w:val="23"/>
          <w:shd w:val="clear" w:color="auto" w:fill="FFFFFF"/>
        </w:rPr>
      </w:pPr>
      <w:r>
        <w:rPr>
          <w:rFonts w:ascii="Roboto" w:hAnsi="Roboto"/>
          <w:color w:val="565353"/>
          <w:sz w:val="23"/>
          <w:szCs w:val="23"/>
          <w:shd w:val="clear" w:color="auto" w:fill="FFFFFF"/>
        </w:rPr>
        <w:t>Smoke Detectors are</w:t>
      </w:r>
      <w:r>
        <w:rPr>
          <w:rStyle w:val="Strong"/>
          <w:rFonts w:ascii="Roboto" w:hAnsi="Roboto"/>
          <w:color w:val="565353"/>
          <w:sz w:val="23"/>
          <w:szCs w:val="23"/>
          <w:shd w:val="clear" w:color="auto" w:fill="FFFFFF"/>
        </w:rPr>
        <w:t> </w:t>
      </w:r>
      <w:r>
        <w:rPr>
          <w:rFonts w:ascii="Roboto" w:hAnsi="Roboto"/>
          <w:color w:val="565353"/>
          <w:sz w:val="23"/>
          <w:szCs w:val="23"/>
          <w:shd w:val="clear" w:color="auto" w:fill="FFFFFF"/>
        </w:rPr>
        <w:t>very useful in detecting smoke or fire in buildings, and so are the important safety parameters. In this DIY session, we are going to build a </w:t>
      </w:r>
      <w:r>
        <w:rPr>
          <w:rStyle w:val="Strong"/>
          <w:rFonts w:ascii="Roboto" w:hAnsi="Roboto"/>
          <w:color w:val="565353"/>
          <w:sz w:val="23"/>
          <w:szCs w:val="23"/>
          <w:shd w:val="clear" w:color="auto" w:fill="FFFFFF"/>
        </w:rPr>
        <w:t>Smoke Detector Circuit</w:t>
      </w:r>
      <w:r>
        <w:rPr>
          <w:rFonts w:ascii="Roboto" w:hAnsi="Roboto"/>
          <w:color w:val="565353"/>
          <w:sz w:val="23"/>
          <w:szCs w:val="23"/>
          <w:shd w:val="clear" w:color="auto" w:fill="FFFFFF"/>
        </w:rPr>
        <w:t> which not only sense the smoke in the air but also reads and </w:t>
      </w:r>
      <w:r>
        <w:rPr>
          <w:rStyle w:val="Strong"/>
          <w:rFonts w:ascii="Roboto" w:hAnsi="Roboto"/>
          <w:color w:val="565353"/>
          <w:sz w:val="23"/>
          <w:szCs w:val="23"/>
          <w:shd w:val="clear" w:color="auto" w:fill="FFFFFF"/>
        </w:rPr>
        <w:t>displays the level of Smoke in the Air in PPM</w:t>
      </w:r>
      <w:r>
        <w:rPr>
          <w:rFonts w:ascii="Roboto" w:hAnsi="Roboto"/>
          <w:color w:val="565353"/>
          <w:sz w:val="23"/>
          <w:szCs w:val="23"/>
          <w:shd w:val="clear" w:color="auto" w:fill="FFFFFF"/>
        </w:rPr>
        <w:t> (parts per million). This circuit triggers the Buzzer when Smoke level becomes higher than 1000 ppm, this threshold value can be changed in the Code according to the requirement. This circuit mainly uses </w:t>
      </w:r>
      <w:r>
        <w:rPr>
          <w:rStyle w:val="Strong"/>
          <w:rFonts w:ascii="Roboto" w:hAnsi="Roboto"/>
          <w:color w:val="565353"/>
          <w:sz w:val="23"/>
          <w:szCs w:val="23"/>
          <w:shd w:val="clear" w:color="auto" w:fill="FFFFFF"/>
        </w:rPr>
        <w:t xml:space="preserve">MQ2 Smoke/Gas sensor and </w:t>
      </w:r>
      <w:proofErr w:type="spellStart"/>
      <w:r>
        <w:rPr>
          <w:rStyle w:val="Strong"/>
          <w:rFonts w:ascii="Roboto" w:hAnsi="Roboto"/>
          <w:color w:val="565353"/>
          <w:sz w:val="23"/>
          <w:szCs w:val="23"/>
          <w:shd w:val="clear" w:color="auto" w:fill="FFFFFF"/>
        </w:rPr>
        <w:t>Arduino</w:t>
      </w:r>
      <w:proofErr w:type="spellEnd"/>
      <w:r>
        <w:rPr>
          <w:rFonts w:ascii="Roboto" w:hAnsi="Roboto"/>
          <w:color w:val="565353"/>
          <w:sz w:val="23"/>
          <w:szCs w:val="23"/>
          <w:shd w:val="clear" w:color="auto" w:fill="FFFFFF"/>
        </w:rPr>
        <w:t> to detect and calculate the level of smoke. </w:t>
      </w:r>
      <w:r>
        <w:rPr>
          <w:rStyle w:val="Strong"/>
          <w:rFonts w:ascii="Roboto" w:hAnsi="Roboto"/>
          <w:color w:val="565353"/>
          <w:sz w:val="23"/>
          <w:szCs w:val="23"/>
          <w:shd w:val="clear" w:color="auto" w:fill="FFFFFF"/>
        </w:rPr>
        <w:t>MQ2 gas sensor </w:t>
      </w:r>
      <w:r>
        <w:rPr>
          <w:rFonts w:ascii="Roboto" w:hAnsi="Roboto"/>
          <w:color w:val="565353"/>
          <w:sz w:val="23"/>
          <w:szCs w:val="23"/>
          <w:shd w:val="clear" w:color="auto" w:fill="FFFFFF"/>
        </w:rPr>
        <w:t>is also sensible to LPG, Alcohol, and Methane etc. </w:t>
      </w:r>
    </w:p>
    <w:p w:rsidR="008A144A" w:rsidRDefault="008A144A">
      <w:r>
        <w:rPr>
          <w:noProof/>
        </w:rPr>
        <w:drawing>
          <wp:inline distT="0" distB="0" distL="0" distR="0">
            <wp:extent cx="5943600" cy="3857795"/>
            <wp:effectExtent l="0" t="0" r="0" b="9525"/>
            <wp:docPr id="1" name="Picture 1" descr="Smoke Detector using MQ2 Gas Sensor an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Detector using MQ2 Gas Sensor and Ardu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57795"/>
                    </a:xfrm>
                    <a:prstGeom prst="rect">
                      <a:avLst/>
                    </a:prstGeom>
                    <a:noFill/>
                    <a:ln>
                      <a:noFill/>
                    </a:ln>
                  </pic:spPr>
                </pic:pic>
              </a:graphicData>
            </a:graphic>
          </wp:inline>
        </w:drawing>
      </w:r>
    </w:p>
    <w:p w:rsidR="008A144A" w:rsidRDefault="008A144A"/>
    <w:p w:rsidR="008A144A" w:rsidRDefault="008A144A"/>
    <w:p w:rsidR="008A144A" w:rsidRDefault="008A144A"/>
    <w:p w:rsidR="008A144A" w:rsidRDefault="008A144A"/>
    <w:p w:rsidR="008A144A" w:rsidRDefault="008A144A"/>
    <w:p w:rsidR="008A144A" w:rsidRDefault="008A144A"/>
    <w:p w:rsidR="008A144A" w:rsidRDefault="008A144A"/>
    <w:p w:rsidR="008A144A" w:rsidRP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lastRenderedPageBreak/>
        <w:t xml:space="preserve">This Smoke Detector can be easily built on Bread Board or Dot Board but we have decided to build this as an </w:t>
      </w:r>
      <w:proofErr w:type="spellStart"/>
      <w:r w:rsidRPr="008A144A">
        <w:rPr>
          <w:rFonts w:ascii="Roboto" w:eastAsia="Times New Roman" w:hAnsi="Roboto" w:cs="Times New Roman"/>
          <w:color w:val="565353"/>
          <w:sz w:val="23"/>
          <w:szCs w:val="23"/>
        </w:rPr>
        <w:t>Arduino</w:t>
      </w:r>
      <w:proofErr w:type="spellEnd"/>
      <w:r w:rsidRPr="008A144A">
        <w:rPr>
          <w:rFonts w:ascii="Roboto" w:eastAsia="Times New Roman" w:hAnsi="Roboto" w:cs="Times New Roman"/>
          <w:color w:val="565353"/>
          <w:sz w:val="23"/>
          <w:szCs w:val="23"/>
        </w:rPr>
        <w:t xml:space="preserve"> Shield on PCB. We have used </w:t>
      </w:r>
      <w:proofErr w:type="spellStart"/>
      <w:r w:rsidRPr="008A144A">
        <w:rPr>
          <w:rFonts w:ascii="Roboto" w:eastAsia="Times New Roman" w:hAnsi="Roboto" w:cs="Times New Roman"/>
          <w:b/>
          <w:bCs/>
          <w:color w:val="565353"/>
          <w:sz w:val="23"/>
          <w:szCs w:val="23"/>
        </w:rPr>
        <w:t>EasyEDA</w:t>
      </w:r>
      <w:proofErr w:type="spellEnd"/>
      <w:r w:rsidRPr="008A144A">
        <w:rPr>
          <w:rFonts w:ascii="Roboto" w:eastAsia="Times New Roman" w:hAnsi="Roboto" w:cs="Times New Roman"/>
          <w:color w:val="565353"/>
          <w:sz w:val="23"/>
          <w:szCs w:val="23"/>
        </w:rPr>
        <w:t> online PCB simulator and designer to build this </w:t>
      </w:r>
      <w:r w:rsidRPr="008A144A">
        <w:rPr>
          <w:rFonts w:ascii="Roboto" w:eastAsia="Times New Roman" w:hAnsi="Roboto" w:cs="Times New Roman"/>
          <w:b/>
          <w:bCs/>
          <w:color w:val="565353"/>
          <w:sz w:val="23"/>
          <w:szCs w:val="23"/>
        </w:rPr>
        <w:t xml:space="preserve">Smoke Detector Shield for </w:t>
      </w:r>
      <w:proofErr w:type="spellStart"/>
      <w:r w:rsidRPr="008A144A">
        <w:rPr>
          <w:rFonts w:ascii="Roboto" w:eastAsia="Times New Roman" w:hAnsi="Roboto" w:cs="Times New Roman"/>
          <w:b/>
          <w:bCs/>
          <w:color w:val="565353"/>
          <w:sz w:val="23"/>
          <w:szCs w:val="23"/>
        </w:rPr>
        <w:t>Arduino</w:t>
      </w:r>
      <w:proofErr w:type="spellEnd"/>
      <w:r w:rsidRPr="008A144A">
        <w:rPr>
          <w:rFonts w:ascii="Roboto" w:eastAsia="Times New Roman" w:hAnsi="Roboto" w:cs="Times New Roman"/>
          <w:color w:val="565353"/>
          <w:sz w:val="23"/>
          <w:szCs w:val="23"/>
        </w:rPr>
        <w:t xml:space="preserve">. </w:t>
      </w:r>
      <w:proofErr w:type="gramStart"/>
      <w:r w:rsidRPr="008A144A">
        <w:rPr>
          <w:rFonts w:ascii="Roboto" w:eastAsia="Times New Roman" w:hAnsi="Roboto" w:cs="Times New Roman"/>
          <w:color w:val="565353"/>
          <w:sz w:val="23"/>
          <w:szCs w:val="23"/>
        </w:rPr>
        <w:t xml:space="preserve">We have explained the whole process in this Article and also provided PCB layout for this </w:t>
      </w:r>
      <w:proofErr w:type="spellStart"/>
      <w:r w:rsidRPr="008A144A">
        <w:rPr>
          <w:rFonts w:ascii="Roboto" w:eastAsia="Times New Roman" w:hAnsi="Roboto" w:cs="Times New Roman"/>
          <w:color w:val="565353"/>
          <w:sz w:val="23"/>
          <w:szCs w:val="23"/>
        </w:rPr>
        <w:t>Arduino</w:t>
      </w:r>
      <w:proofErr w:type="spellEnd"/>
      <w:r w:rsidRPr="008A144A">
        <w:rPr>
          <w:rFonts w:ascii="Roboto" w:eastAsia="Times New Roman" w:hAnsi="Roboto" w:cs="Times New Roman"/>
          <w:color w:val="565353"/>
          <w:sz w:val="23"/>
          <w:szCs w:val="23"/>
        </w:rPr>
        <w:t xml:space="preserve"> Shield so that you can also order this Shield if you need.</w:t>
      </w:r>
      <w:proofErr w:type="gramEnd"/>
    </w:p>
    <w:p w:rsidR="008A144A" w:rsidRP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r>
        <w:rPr>
          <w:rFonts w:ascii="Roboto" w:eastAsia="Times New Roman" w:hAnsi="Roboto" w:cs="Times New Roman"/>
          <w:noProof/>
          <w:color w:val="565353"/>
          <w:sz w:val="23"/>
          <w:szCs w:val="23"/>
        </w:rPr>
        <w:drawing>
          <wp:inline distT="0" distB="0" distL="0" distR="0">
            <wp:extent cx="6288405" cy="3312795"/>
            <wp:effectExtent l="0" t="0" r="0" b="1905"/>
            <wp:docPr id="4" name="Picture 4" descr="Arduino-and-smoke-detector-shield-with-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and-smoke-detector-shield-with-LC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8405" cy="3312795"/>
                    </a:xfrm>
                    <a:prstGeom prst="rect">
                      <a:avLst/>
                    </a:prstGeom>
                    <a:noFill/>
                    <a:ln>
                      <a:noFill/>
                    </a:ln>
                  </pic:spPr>
                </pic:pic>
              </a:graphicData>
            </a:graphic>
          </wp:inline>
        </w:drawing>
      </w:r>
    </w:p>
    <w:p w:rsidR="008A144A" w:rsidRP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 </w:t>
      </w:r>
    </w:p>
    <w:p w:rsidR="008A144A" w:rsidRPr="008A144A" w:rsidRDefault="008A144A" w:rsidP="008A144A">
      <w:pPr>
        <w:shd w:val="clear" w:color="auto" w:fill="FFFFFF"/>
        <w:spacing w:before="165" w:after="165" w:line="240" w:lineRule="auto"/>
        <w:jc w:val="both"/>
        <w:outlineLvl w:val="2"/>
        <w:rPr>
          <w:rFonts w:ascii="Roboto" w:eastAsia="Times New Roman" w:hAnsi="Roboto" w:cs="Times New Roman"/>
          <w:b/>
          <w:bCs/>
          <w:color w:val="333333"/>
          <w:sz w:val="30"/>
          <w:szCs w:val="30"/>
        </w:rPr>
      </w:pPr>
      <w:r w:rsidRPr="008A144A">
        <w:rPr>
          <w:rFonts w:ascii="Roboto" w:eastAsia="Times New Roman" w:hAnsi="Roboto" w:cs="Times New Roman"/>
          <w:b/>
          <w:bCs/>
          <w:color w:val="333333"/>
          <w:sz w:val="30"/>
          <w:szCs w:val="30"/>
        </w:rPr>
        <w:t>Components Required:</w:t>
      </w:r>
    </w:p>
    <w:p w:rsidR="008A144A" w:rsidRPr="008A144A" w:rsidRDefault="008A144A" w:rsidP="008A144A">
      <w:pPr>
        <w:numPr>
          <w:ilvl w:val="0"/>
          <w:numId w:val="1"/>
        </w:numPr>
        <w:shd w:val="clear" w:color="auto" w:fill="FFFFFF"/>
        <w:spacing w:before="100" w:beforeAutospacing="1" w:after="100" w:afterAutospacing="1" w:line="240" w:lineRule="auto"/>
        <w:ind w:left="232"/>
        <w:jc w:val="both"/>
        <w:rPr>
          <w:rFonts w:ascii="Roboto" w:eastAsia="Times New Roman" w:hAnsi="Roboto" w:cs="Times New Roman"/>
          <w:color w:val="565353"/>
          <w:sz w:val="23"/>
          <w:szCs w:val="23"/>
        </w:rPr>
      </w:pPr>
      <w:proofErr w:type="spellStart"/>
      <w:r w:rsidRPr="008A144A">
        <w:rPr>
          <w:rFonts w:ascii="Roboto" w:eastAsia="Times New Roman" w:hAnsi="Roboto" w:cs="Times New Roman"/>
          <w:color w:val="565353"/>
          <w:sz w:val="23"/>
          <w:szCs w:val="23"/>
        </w:rPr>
        <w:t>Arduino</w:t>
      </w:r>
      <w:proofErr w:type="spellEnd"/>
      <w:r w:rsidRPr="008A144A">
        <w:rPr>
          <w:rFonts w:ascii="Roboto" w:eastAsia="Times New Roman" w:hAnsi="Roboto" w:cs="Times New Roman"/>
          <w:color w:val="565353"/>
          <w:sz w:val="23"/>
          <w:szCs w:val="23"/>
        </w:rPr>
        <w:t xml:space="preserve"> UNO</w:t>
      </w:r>
    </w:p>
    <w:p w:rsidR="008A144A" w:rsidRPr="008A144A" w:rsidRDefault="008A144A" w:rsidP="008A144A">
      <w:pPr>
        <w:numPr>
          <w:ilvl w:val="0"/>
          <w:numId w:val="1"/>
        </w:numPr>
        <w:shd w:val="clear" w:color="auto" w:fill="FFFFFF"/>
        <w:spacing w:before="100" w:beforeAutospacing="1" w:after="100" w:afterAutospacing="1" w:line="240" w:lineRule="auto"/>
        <w:ind w:left="232"/>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 xml:space="preserve">Smoke Detector </w:t>
      </w:r>
      <w:proofErr w:type="spellStart"/>
      <w:r w:rsidRPr="008A144A">
        <w:rPr>
          <w:rFonts w:ascii="Roboto" w:eastAsia="Times New Roman" w:hAnsi="Roboto" w:cs="Times New Roman"/>
          <w:color w:val="565353"/>
          <w:sz w:val="23"/>
          <w:szCs w:val="23"/>
        </w:rPr>
        <w:t>Arduino</w:t>
      </w:r>
      <w:proofErr w:type="spellEnd"/>
      <w:r w:rsidRPr="008A144A">
        <w:rPr>
          <w:rFonts w:ascii="Roboto" w:eastAsia="Times New Roman" w:hAnsi="Roboto" w:cs="Times New Roman"/>
          <w:color w:val="565353"/>
          <w:sz w:val="23"/>
          <w:szCs w:val="23"/>
        </w:rPr>
        <w:t xml:space="preserve"> Shield (Self Designed)</w:t>
      </w:r>
    </w:p>
    <w:p w:rsidR="008A144A" w:rsidRPr="008A144A" w:rsidRDefault="008A144A" w:rsidP="008A144A">
      <w:pPr>
        <w:numPr>
          <w:ilvl w:val="0"/>
          <w:numId w:val="1"/>
        </w:numPr>
        <w:shd w:val="clear" w:color="auto" w:fill="FFFFFF"/>
        <w:spacing w:before="100" w:beforeAutospacing="1" w:after="100" w:afterAutospacing="1" w:line="240" w:lineRule="auto"/>
        <w:ind w:left="232"/>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Power Supply</w:t>
      </w:r>
    </w:p>
    <w:p w:rsidR="008A144A" w:rsidRP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r w:rsidRPr="008A144A">
        <w:rPr>
          <w:rFonts w:ascii="Roboto" w:eastAsia="Times New Roman" w:hAnsi="Roboto" w:cs="Times New Roman"/>
          <w:b/>
          <w:bCs/>
          <w:color w:val="565353"/>
          <w:sz w:val="23"/>
          <w:szCs w:val="23"/>
        </w:rPr>
        <w:t xml:space="preserve">Components for Smoke Detector </w:t>
      </w:r>
      <w:proofErr w:type="spellStart"/>
      <w:r w:rsidRPr="008A144A">
        <w:rPr>
          <w:rFonts w:ascii="Roboto" w:eastAsia="Times New Roman" w:hAnsi="Roboto" w:cs="Times New Roman"/>
          <w:b/>
          <w:bCs/>
          <w:color w:val="565353"/>
          <w:sz w:val="23"/>
          <w:szCs w:val="23"/>
        </w:rPr>
        <w:t>Arduino</w:t>
      </w:r>
      <w:proofErr w:type="spellEnd"/>
      <w:r w:rsidRPr="008A144A">
        <w:rPr>
          <w:rFonts w:ascii="Roboto" w:eastAsia="Times New Roman" w:hAnsi="Roboto" w:cs="Times New Roman"/>
          <w:b/>
          <w:bCs/>
          <w:color w:val="565353"/>
          <w:sz w:val="23"/>
          <w:szCs w:val="23"/>
        </w:rPr>
        <w:t xml:space="preserve"> Shield:</w:t>
      </w:r>
    </w:p>
    <w:p w:rsidR="008A144A" w:rsidRPr="008A144A" w:rsidRDefault="008A144A" w:rsidP="008A144A">
      <w:pPr>
        <w:numPr>
          <w:ilvl w:val="0"/>
          <w:numId w:val="2"/>
        </w:numPr>
        <w:shd w:val="clear" w:color="auto" w:fill="FFFFFF"/>
        <w:spacing w:before="100" w:beforeAutospacing="1" w:after="100" w:afterAutospacing="1" w:line="240" w:lineRule="auto"/>
        <w:ind w:left="232"/>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Smoke Sensor (MQ2)</w:t>
      </w:r>
    </w:p>
    <w:p w:rsidR="008A144A" w:rsidRPr="008A144A" w:rsidRDefault="008A144A" w:rsidP="008A144A">
      <w:pPr>
        <w:numPr>
          <w:ilvl w:val="0"/>
          <w:numId w:val="2"/>
        </w:numPr>
        <w:shd w:val="clear" w:color="auto" w:fill="FFFFFF"/>
        <w:spacing w:before="100" w:beforeAutospacing="1" w:after="100" w:afterAutospacing="1" w:line="240" w:lineRule="auto"/>
        <w:ind w:left="232"/>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Resistors (10K and 1K)</w:t>
      </w:r>
    </w:p>
    <w:p w:rsidR="008A144A" w:rsidRPr="008A144A" w:rsidRDefault="008A144A" w:rsidP="008A144A">
      <w:pPr>
        <w:numPr>
          <w:ilvl w:val="0"/>
          <w:numId w:val="2"/>
        </w:numPr>
        <w:shd w:val="clear" w:color="auto" w:fill="FFFFFF"/>
        <w:spacing w:before="100" w:beforeAutospacing="1" w:after="100" w:afterAutospacing="1" w:line="240" w:lineRule="auto"/>
        <w:ind w:left="232"/>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Buzzer</w:t>
      </w:r>
    </w:p>
    <w:p w:rsidR="008A144A" w:rsidRPr="008A144A" w:rsidRDefault="008A144A" w:rsidP="008A144A">
      <w:pPr>
        <w:numPr>
          <w:ilvl w:val="0"/>
          <w:numId w:val="2"/>
        </w:numPr>
        <w:shd w:val="clear" w:color="auto" w:fill="FFFFFF"/>
        <w:spacing w:before="100" w:beforeAutospacing="1" w:after="100" w:afterAutospacing="1" w:line="240" w:lineRule="auto"/>
        <w:ind w:left="232"/>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16x2 LCD</w:t>
      </w:r>
    </w:p>
    <w:p w:rsidR="008A144A" w:rsidRPr="008A144A" w:rsidRDefault="008A144A" w:rsidP="008A144A">
      <w:pPr>
        <w:numPr>
          <w:ilvl w:val="0"/>
          <w:numId w:val="2"/>
        </w:numPr>
        <w:shd w:val="clear" w:color="auto" w:fill="FFFFFF"/>
        <w:spacing w:before="100" w:beforeAutospacing="1" w:after="100" w:afterAutospacing="1" w:line="240" w:lineRule="auto"/>
        <w:ind w:left="232"/>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10k POT</w:t>
      </w:r>
    </w:p>
    <w:p w:rsidR="008A144A" w:rsidRPr="008A144A" w:rsidRDefault="008A144A" w:rsidP="008A144A">
      <w:pPr>
        <w:numPr>
          <w:ilvl w:val="0"/>
          <w:numId w:val="2"/>
        </w:numPr>
        <w:shd w:val="clear" w:color="auto" w:fill="FFFFFF"/>
        <w:spacing w:before="100" w:beforeAutospacing="1" w:after="100" w:afterAutospacing="1" w:line="240" w:lineRule="auto"/>
        <w:ind w:left="232"/>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LED</w:t>
      </w:r>
    </w:p>
    <w:p w:rsidR="008A144A" w:rsidRPr="008A144A" w:rsidRDefault="008A144A" w:rsidP="008A144A">
      <w:pPr>
        <w:numPr>
          <w:ilvl w:val="0"/>
          <w:numId w:val="2"/>
        </w:numPr>
        <w:shd w:val="clear" w:color="auto" w:fill="FFFFFF"/>
        <w:spacing w:before="100" w:beforeAutospacing="1" w:after="100" w:afterAutospacing="1" w:line="240" w:lineRule="auto"/>
        <w:ind w:left="232"/>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LM358</w:t>
      </w:r>
    </w:p>
    <w:p w:rsidR="008A144A" w:rsidRPr="008A144A" w:rsidRDefault="008A144A" w:rsidP="008A144A">
      <w:pPr>
        <w:numPr>
          <w:ilvl w:val="0"/>
          <w:numId w:val="2"/>
        </w:numPr>
        <w:shd w:val="clear" w:color="auto" w:fill="FFFFFF"/>
        <w:spacing w:before="100" w:beforeAutospacing="1" w:after="100" w:afterAutospacing="1" w:line="240" w:lineRule="auto"/>
        <w:ind w:left="232"/>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Burg strips</w:t>
      </w:r>
    </w:p>
    <w:p w:rsidR="008A144A" w:rsidRP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 </w:t>
      </w:r>
    </w:p>
    <w:p w:rsidR="008A144A" w:rsidRDefault="008A144A" w:rsidP="008A144A">
      <w:pPr>
        <w:shd w:val="clear" w:color="auto" w:fill="FFFFFF"/>
        <w:spacing w:before="165" w:after="165" w:line="240" w:lineRule="auto"/>
        <w:jc w:val="both"/>
        <w:outlineLvl w:val="2"/>
        <w:rPr>
          <w:rFonts w:ascii="Roboto" w:eastAsia="Times New Roman" w:hAnsi="Roboto" w:cs="Times New Roman"/>
          <w:b/>
          <w:bCs/>
          <w:color w:val="333333"/>
          <w:sz w:val="30"/>
          <w:szCs w:val="30"/>
        </w:rPr>
      </w:pPr>
    </w:p>
    <w:p w:rsidR="008A144A" w:rsidRPr="008A144A" w:rsidRDefault="008A144A" w:rsidP="008A144A">
      <w:pPr>
        <w:shd w:val="clear" w:color="auto" w:fill="FFFFFF"/>
        <w:spacing w:before="165" w:after="165" w:line="240" w:lineRule="auto"/>
        <w:jc w:val="both"/>
        <w:outlineLvl w:val="2"/>
        <w:rPr>
          <w:rFonts w:ascii="Roboto" w:eastAsia="Times New Roman" w:hAnsi="Roboto" w:cs="Times New Roman"/>
          <w:b/>
          <w:bCs/>
          <w:color w:val="333333"/>
          <w:sz w:val="30"/>
          <w:szCs w:val="30"/>
        </w:rPr>
      </w:pPr>
      <w:r w:rsidRPr="008A144A">
        <w:rPr>
          <w:rFonts w:ascii="Roboto" w:eastAsia="Times New Roman" w:hAnsi="Roboto" w:cs="Times New Roman"/>
          <w:b/>
          <w:bCs/>
          <w:color w:val="333333"/>
          <w:sz w:val="30"/>
          <w:szCs w:val="30"/>
        </w:rPr>
        <w:lastRenderedPageBreak/>
        <w:t xml:space="preserve">Designing Smoke Detector Shield for </w:t>
      </w:r>
      <w:proofErr w:type="spellStart"/>
      <w:r w:rsidRPr="008A144A">
        <w:rPr>
          <w:rFonts w:ascii="Roboto" w:eastAsia="Times New Roman" w:hAnsi="Roboto" w:cs="Times New Roman"/>
          <w:b/>
          <w:bCs/>
          <w:color w:val="333333"/>
          <w:sz w:val="30"/>
          <w:szCs w:val="30"/>
        </w:rPr>
        <w:t>Arduino</w:t>
      </w:r>
      <w:proofErr w:type="spellEnd"/>
      <w:r w:rsidRPr="008A144A">
        <w:rPr>
          <w:rFonts w:ascii="Roboto" w:eastAsia="Times New Roman" w:hAnsi="Roboto" w:cs="Times New Roman"/>
          <w:b/>
          <w:bCs/>
          <w:color w:val="333333"/>
          <w:sz w:val="30"/>
          <w:szCs w:val="30"/>
        </w:rPr>
        <w:t>:</w:t>
      </w:r>
    </w:p>
    <w:p w:rsidR="008A144A" w:rsidRP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For designing </w:t>
      </w:r>
      <w:r w:rsidRPr="008A144A">
        <w:rPr>
          <w:rFonts w:ascii="Roboto" w:eastAsia="Times New Roman" w:hAnsi="Roboto" w:cs="Times New Roman"/>
          <w:b/>
          <w:bCs/>
          <w:color w:val="565353"/>
          <w:sz w:val="23"/>
          <w:szCs w:val="23"/>
        </w:rPr>
        <w:t xml:space="preserve">Smoke Detector Shield for </w:t>
      </w:r>
      <w:proofErr w:type="spellStart"/>
      <w:r w:rsidRPr="008A144A">
        <w:rPr>
          <w:rFonts w:ascii="Roboto" w:eastAsia="Times New Roman" w:hAnsi="Roboto" w:cs="Times New Roman"/>
          <w:b/>
          <w:bCs/>
          <w:color w:val="565353"/>
          <w:sz w:val="23"/>
          <w:szCs w:val="23"/>
        </w:rPr>
        <w:t>Arduino</w:t>
      </w:r>
      <w:proofErr w:type="spellEnd"/>
      <w:r w:rsidRPr="008A144A">
        <w:rPr>
          <w:rFonts w:ascii="Roboto" w:eastAsia="Times New Roman" w:hAnsi="Roboto" w:cs="Times New Roman"/>
          <w:color w:val="565353"/>
          <w:sz w:val="23"/>
          <w:szCs w:val="23"/>
        </w:rPr>
        <w:t xml:space="preserve"> we have used </w:t>
      </w:r>
      <w:proofErr w:type="spellStart"/>
      <w:r w:rsidRPr="008A144A">
        <w:rPr>
          <w:rFonts w:ascii="Roboto" w:eastAsia="Times New Roman" w:hAnsi="Roboto" w:cs="Times New Roman"/>
          <w:color w:val="565353"/>
          <w:sz w:val="23"/>
          <w:szCs w:val="23"/>
        </w:rPr>
        <w:t>EasyEDA</w:t>
      </w:r>
      <w:proofErr w:type="spellEnd"/>
      <w:r w:rsidRPr="008A144A">
        <w:rPr>
          <w:rFonts w:ascii="Roboto" w:eastAsia="Times New Roman" w:hAnsi="Roboto" w:cs="Times New Roman"/>
          <w:color w:val="565353"/>
          <w:sz w:val="23"/>
          <w:szCs w:val="23"/>
        </w:rPr>
        <w:t xml:space="preserve">, in which first we have designed a Schematic and then converted that into the PCB layout by Auto Routing feature of </w:t>
      </w:r>
      <w:proofErr w:type="spellStart"/>
      <w:r w:rsidRPr="008A144A">
        <w:rPr>
          <w:rFonts w:ascii="Roboto" w:eastAsia="Times New Roman" w:hAnsi="Roboto" w:cs="Times New Roman"/>
          <w:color w:val="565353"/>
          <w:sz w:val="23"/>
          <w:szCs w:val="23"/>
        </w:rPr>
        <w:t>EasyEDA</w:t>
      </w:r>
      <w:proofErr w:type="spellEnd"/>
      <w:r w:rsidRPr="008A144A">
        <w:rPr>
          <w:rFonts w:ascii="Roboto" w:eastAsia="Times New Roman" w:hAnsi="Roboto" w:cs="Times New Roman"/>
          <w:color w:val="565353"/>
          <w:sz w:val="23"/>
          <w:szCs w:val="23"/>
        </w:rPr>
        <w:t>. </w:t>
      </w:r>
    </w:p>
    <w:p w:rsidR="008A144A" w:rsidRP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To design circuit and PCB for this Smoke Detector Shield, we chose </w:t>
      </w:r>
      <w:proofErr w:type="spellStart"/>
      <w:r w:rsidRPr="008A144A">
        <w:rPr>
          <w:rFonts w:ascii="Roboto" w:eastAsia="Times New Roman" w:hAnsi="Roboto" w:cs="Times New Roman"/>
          <w:color w:val="565353"/>
          <w:sz w:val="23"/>
          <w:szCs w:val="23"/>
        </w:rPr>
        <w:fldChar w:fldCharType="begin"/>
      </w:r>
      <w:r w:rsidRPr="008A144A">
        <w:rPr>
          <w:rFonts w:ascii="Roboto" w:eastAsia="Times New Roman" w:hAnsi="Roboto" w:cs="Times New Roman"/>
          <w:color w:val="565353"/>
          <w:sz w:val="23"/>
          <w:szCs w:val="23"/>
        </w:rPr>
        <w:instrText xml:space="preserve"> HYPERLINK "https://easyeda.com/" \t "_blank" </w:instrText>
      </w:r>
      <w:r w:rsidRPr="008A144A">
        <w:rPr>
          <w:rFonts w:ascii="Roboto" w:eastAsia="Times New Roman" w:hAnsi="Roboto" w:cs="Times New Roman"/>
          <w:color w:val="565353"/>
          <w:sz w:val="23"/>
          <w:szCs w:val="23"/>
        </w:rPr>
        <w:fldChar w:fldCharType="separate"/>
      </w:r>
      <w:r w:rsidRPr="008A144A">
        <w:rPr>
          <w:rFonts w:ascii="Roboto" w:eastAsia="Times New Roman" w:hAnsi="Roboto" w:cs="Times New Roman"/>
          <w:color w:val="0053F9"/>
          <w:sz w:val="23"/>
          <w:szCs w:val="23"/>
          <w:u w:val="single"/>
        </w:rPr>
        <w:t>EasyEDA</w:t>
      </w:r>
      <w:proofErr w:type="spellEnd"/>
      <w:r w:rsidRPr="008A144A">
        <w:rPr>
          <w:rFonts w:ascii="Roboto" w:eastAsia="Times New Roman" w:hAnsi="Roboto" w:cs="Times New Roman"/>
          <w:color w:val="565353"/>
          <w:sz w:val="23"/>
          <w:szCs w:val="23"/>
        </w:rPr>
        <w:fldChar w:fldCharType="end"/>
      </w:r>
      <w:r w:rsidRPr="008A144A">
        <w:rPr>
          <w:rFonts w:ascii="Roboto" w:eastAsia="Times New Roman" w:hAnsi="Roboto" w:cs="Times New Roman"/>
          <w:color w:val="565353"/>
          <w:sz w:val="23"/>
          <w:szCs w:val="23"/>
        </w:rPr>
        <w:t> which is a free online tool and one stop solution for developing your electronics projects with ease. It offers schematic capture, spice simulation, PCB design for free and also offers high quality but low price Customized PCB service. There are a large number of component libraries in its editor, so you can easily and quickly find your desired parts. Check here the complete tutorial on </w:t>
      </w:r>
      <w:hyperlink r:id="rId8" w:tgtFrame="_blank" w:history="1">
        <w:r w:rsidRPr="008A144A">
          <w:rPr>
            <w:rFonts w:ascii="Roboto" w:eastAsia="Times New Roman" w:hAnsi="Roboto" w:cs="Times New Roman"/>
            <w:color w:val="0053F9"/>
            <w:sz w:val="23"/>
            <w:szCs w:val="23"/>
            <w:u w:val="single"/>
          </w:rPr>
          <w:t>How to use Easy EDA</w:t>
        </w:r>
      </w:hyperlink>
      <w:r w:rsidRPr="008A144A">
        <w:rPr>
          <w:rFonts w:ascii="Roboto" w:eastAsia="Times New Roman" w:hAnsi="Roboto" w:cs="Times New Roman"/>
          <w:color w:val="565353"/>
          <w:sz w:val="23"/>
          <w:szCs w:val="23"/>
        </w:rPr>
        <w:t xml:space="preserve"> for making Schematics, PCB layouts, </w:t>
      </w:r>
      <w:proofErr w:type="gramStart"/>
      <w:r w:rsidRPr="008A144A">
        <w:rPr>
          <w:rFonts w:ascii="Roboto" w:eastAsia="Times New Roman" w:hAnsi="Roboto" w:cs="Times New Roman"/>
          <w:color w:val="565353"/>
          <w:sz w:val="23"/>
          <w:szCs w:val="23"/>
        </w:rPr>
        <w:t>Simulating</w:t>
      </w:r>
      <w:proofErr w:type="gramEnd"/>
      <w:r w:rsidRPr="008A144A">
        <w:rPr>
          <w:rFonts w:ascii="Roboto" w:eastAsia="Times New Roman" w:hAnsi="Roboto" w:cs="Times New Roman"/>
          <w:color w:val="565353"/>
          <w:sz w:val="23"/>
          <w:szCs w:val="23"/>
        </w:rPr>
        <w:t xml:space="preserve"> the Circuits etc.</w:t>
      </w:r>
    </w:p>
    <w:p w:rsidR="008A144A" w:rsidRP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We have made the Circuit and PCB design of this Smoke Detector Shield public, so you can just follow the link to </w:t>
      </w:r>
      <w:hyperlink r:id="rId9" w:tgtFrame="_blank" w:history="1">
        <w:r w:rsidRPr="008A144A">
          <w:rPr>
            <w:rFonts w:ascii="Roboto" w:eastAsia="Times New Roman" w:hAnsi="Roboto" w:cs="Times New Roman"/>
            <w:color w:val="0053F9"/>
            <w:sz w:val="23"/>
            <w:szCs w:val="23"/>
            <w:u w:val="single"/>
          </w:rPr>
          <w:t>access the Circuit Diagram and PCB layouts</w:t>
        </w:r>
      </w:hyperlink>
      <w:r w:rsidRPr="008A144A">
        <w:rPr>
          <w:rFonts w:ascii="Roboto" w:eastAsia="Times New Roman" w:hAnsi="Roboto" w:cs="Times New Roman"/>
          <w:color w:val="565353"/>
          <w:sz w:val="23"/>
          <w:szCs w:val="23"/>
        </w:rPr>
        <w:t>:</w:t>
      </w:r>
    </w:p>
    <w:p w:rsidR="008A144A" w:rsidRP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r w:rsidRPr="008A144A">
        <w:rPr>
          <w:rFonts w:ascii="Roboto" w:eastAsia="Times New Roman" w:hAnsi="Roboto" w:cs="Times New Roman"/>
          <w:color w:val="565353"/>
          <w:sz w:val="23"/>
          <w:szCs w:val="23"/>
        </w:rPr>
        <w:t> </w:t>
      </w:r>
    </w:p>
    <w:p w:rsidR="008A144A" w:rsidRPr="008A144A" w:rsidRDefault="008A144A" w:rsidP="008A144A">
      <w:pPr>
        <w:shd w:val="clear" w:color="auto" w:fill="FFFFFF"/>
        <w:spacing w:before="101" w:after="101" w:line="240" w:lineRule="auto"/>
        <w:ind w:left="101" w:right="101"/>
        <w:jc w:val="both"/>
        <w:rPr>
          <w:ins w:id="0" w:author="Unknown"/>
          <w:rFonts w:ascii="Roboto" w:eastAsia="Times New Roman" w:hAnsi="Roboto" w:cs="Times New Roman"/>
          <w:color w:val="565353"/>
          <w:sz w:val="23"/>
          <w:szCs w:val="23"/>
        </w:rPr>
      </w:pPr>
      <w:r>
        <w:rPr>
          <w:rFonts w:ascii="Roboto" w:eastAsia="Times New Roman" w:hAnsi="Roboto" w:cs="Times New Roman"/>
          <w:noProof/>
          <w:color w:val="565353"/>
          <w:sz w:val="23"/>
          <w:szCs w:val="23"/>
        </w:rPr>
        <w:drawing>
          <wp:inline distT="0" distB="0" distL="0" distR="0">
            <wp:extent cx="6288405" cy="3217545"/>
            <wp:effectExtent l="0" t="0" r="0" b="1905"/>
            <wp:docPr id="3" name="Picture 3" descr="Arduino-smoke-detector-circuit-Eas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smoke-detector-circuit-EasyE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405" cy="3217545"/>
                    </a:xfrm>
                    <a:prstGeom prst="rect">
                      <a:avLst/>
                    </a:prstGeom>
                    <a:noFill/>
                    <a:ln>
                      <a:noFill/>
                    </a:ln>
                  </pic:spPr>
                </pic:pic>
              </a:graphicData>
            </a:graphic>
          </wp:inline>
        </w:drawing>
      </w:r>
    </w:p>
    <w:p w:rsidR="008A144A" w:rsidRPr="008A144A" w:rsidRDefault="008A144A" w:rsidP="008A144A">
      <w:pPr>
        <w:shd w:val="clear" w:color="auto" w:fill="FFFFFF"/>
        <w:spacing w:before="101" w:after="101" w:line="240" w:lineRule="auto"/>
        <w:ind w:left="101" w:right="101"/>
        <w:jc w:val="both"/>
        <w:rPr>
          <w:ins w:id="1" w:author="Unknown"/>
          <w:rFonts w:ascii="Roboto" w:eastAsia="Times New Roman" w:hAnsi="Roboto" w:cs="Times New Roman"/>
          <w:color w:val="565353"/>
          <w:sz w:val="23"/>
          <w:szCs w:val="23"/>
        </w:rPr>
      </w:pPr>
      <w:ins w:id="2" w:author="Unknown">
        <w:r w:rsidRPr="008A144A">
          <w:rPr>
            <w:rFonts w:ascii="Roboto" w:eastAsia="Times New Roman" w:hAnsi="Roboto" w:cs="Times New Roman"/>
            <w:color w:val="565353"/>
            <w:sz w:val="23"/>
            <w:szCs w:val="23"/>
          </w:rPr>
          <w:t> </w:t>
        </w:r>
      </w:ins>
    </w:p>
    <w:p w:rsid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p>
    <w:p w:rsid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p>
    <w:p w:rsid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p>
    <w:p w:rsid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p>
    <w:p w:rsidR="008A144A" w:rsidRDefault="008A144A" w:rsidP="008A144A">
      <w:pPr>
        <w:shd w:val="clear" w:color="auto" w:fill="FFFFFF"/>
        <w:spacing w:before="101" w:after="101" w:line="240" w:lineRule="auto"/>
        <w:ind w:left="101" w:right="101"/>
        <w:jc w:val="both"/>
        <w:rPr>
          <w:rFonts w:ascii="Roboto" w:eastAsia="Times New Roman" w:hAnsi="Roboto" w:cs="Times New Roman"/>
          <w:color w:val="565353"/>
          <w:sz w:val="23"/>
          <w:szCs w:val="23"/>
        </w:rPr>
      </w:pPr>
    </w:p>
    <w:p w:rsidR="008A144A" w:rsidRPr="008A144A" w:rsidRDefault="008A144A" w:rsidP="008A144A">
      <w:pPr>
        <w:shd w:val="clear" w:color="auto" w:fill="FFFFFF"/>
        <w:spacing w:before="101" w:after="101" w:line="240" w:lineRule="auto"/>
        <w:ind w:left="101" w:right="101"/>
        <w:jc w:val="both"/>
        <w:rPr>
          <w:ins w:id="3" w:author="Unknown"/>
          <w:rFonts w:ascii="Roboto" w:eastAsia="Times New Roman" w:hAnsi="Roboto" w:cs="Times New Roman"/>
          <w:color w:val="565353"/>
          <w:sz w:val="23"/>
          <w:szCs w:val="23"/>
        </w:rPr>
      </w:pPr>
      <w:ins w:id="4" w:author="Unknown">
        <w:r w:rsidRPr="008A144A">
          <w:rPr>
            <w:rFonts w:ascii="Roboto" w:eastAsia="Times New Roman" w:hAnsi="Roboto" w:cs="Times New Roman"/>
            <w:color w:val="565353"/>
            <w:sz w:val="23"/>
            <w:szCs w:val="23"/>
          </w:rPr>
          <w:t xml:space="preserve">Below is the Snapshot of Top layer of PCB layout from </w:t>
        </w:r>
        <w:proofErr w:type="spellStart"/>
        <w:r w:rsidRPr="008A144A">
          <w:rPr>
            <w:rFonts w:ascii="Roboto" w:eastAsia="Times New Roman" w:hAnsi="Roboto" w:cs="Times New Roman"/>
            <w:color w:val="565353"/>
            <w:sz w:val="23"/>
            <w:szCs w:val="23"/>
          </w:rPr>
          <w:t>EasyEDA</w:t>
        </w:r>
        <w:proofErr w:type="spellEnd"/>
        <w:r w:rsidRPr="008A144A">
          <w:rPr>
            <w:rFonts w:ascii="Roboto" w:eastAsia="Times New Roman" w:hAnsi="Roboto" w:cs="Times New Roman"/>
            <w:color w:val="565353"/>
            <w:sz w:val="23"/>
            <w:szCs w:val="23"/>
          </w:rPr>
          <w:t xml:space="preserve">, you can view any Layer (Top, Bottom, </w:t>
        </w:r>
        <w:proofErr w:type="spellStart"/>
        <w:r w:rsidRPr="008A144A">
          <w:rPr>
            <w:rFonts w:ascii="Roboto" w:eastAsia="Times New Roman" w:hAnsi="Roboto" w:cs="Times New Roman"/>
            <w:color w:val="565353"/>
            <w:sz w:val="23"/>
            <w:szCs w:val="23"/>
          </w:rPr>
          <w:t>Topsilk</w:t>
        </w:r>
        <w:proofErr w:type="spellEnd"/>
        <w:r w:rsidRPr="008A144A">
          <w:rPr>
            <w:rFonts w:ascii="Roboto" w:eastAsia="Times New Roman" w:hAnsi="Roboto" w:cs="Times New Roman"/>
            <w:color w:val="565353"/>
            <w:sz w:val="23"/>
            <w:szCs w:val="23"/>
          </w:rPr>
          <w:t xml:space="preserve">, </w:t>
        </w:r>
        <w:proofErr w:type="spellStart"/>
        <w:r w:rsidRPr="008A144A">
          <w:rPr>
            <w:rFonts w:ascii="Roboto" w:eastAsia="Times New Roman" w:hAnsi="Roboto" w:cs="Times New Roman"/>
            <w:color w:val="565353"/>
            <w:sz w:val="23"/>
            <w:szCs w:val="23"/>
          </w:rPr>
          <w:t>bottomsilk</w:t>
        </w:r>
        <w:proofErr w:type="spellEnd"/>
        <w:r w:rsidRPr="008A144A">
          <w:rPr>
            <w:rFonts w:ascii="Roboto" w:eastAsia="Times New Roman" w:hAnsi="Roboto" w:cs="Times New Roman"/>
            <w:color w:val="565353"/>
            <w:sz w:val="23"/>
            <w:szCs w:val="23"/>
          </w:rPr>
          <w:t xml:space="preserve"> </w:t>
        </w:r>
        <w:proofErr w:type="spellStart"/>
        <w:r w:rsidRPr="008A144A">
          <w:rPr>
            <w:rFonts w:ascii="Roboto" w:eastAsia="Times New Roman" w:hAnsi="Roboto" w:cs="Times New Roman"/>
            <w:color w:val="565353"/>
            <w:sz w:val="23"/>
            <w:szCs w:val="23"/>
          </w:rPr>
          <w:t>etc</w:t>
        </w:r>
        <w:proofErr w:type="spellEnd"/>
        <w:r w:rsidRPr="008A144A">
          <w:rPr>
            <w:rFonts w:ascii="Roboto" w:eastAsia="Times New Roman" w:hAnsi="Roboto" w:cs="Times New Roman"/>
            <w:color w:val="565353"/>
            <w:sz w:val="23"/>
            <w:szCs w:val="23"/>
          </w:rPr>
          <w:t>) of the PCB by selecting the layer form the ‘Layers’ Window.</w:t>
        </w:r>
      </w:ins>
    </w:p>
    <w:p w:rsidR="008A144A" w:rsidRPr="008A144A" w:rsidRDefault="008A144A" w:rsidP="008A144A">
      <w:pPr>
        <w:shd w:val="clear" w:color="auto" w:fill="FFFFFF"/>
        <w:spacing w:before="101" w:after="101" w:line="240" w:lineRule="auto"/>
        <w:ind w:left="101" w:right="101"/>
        <w:jc w:val="both"/>
        <w:rPr>
          <w:ins w:id="5" w:author="Unknown"/>
          <w:rFonts w:ascii="Roboto" w:eastAsia="Times New Roman" w:hAnsi="Roboto" w:cs="Times New Roman"/>
          <w:color w:val="565353"/>
          <w:sz w:val="23"/>
          <w:szCs w:val="23"/>
        </w:rPr>
      </w:pPr>
      <w:r>
        <w:rPr>
          <w:rFonts w:ascii="Roboto" w:eastAsia="Times New Roman" w:hAnsi="Roboto" w:cs="Times New Roman"/>
          <w:noProof/>
          <w:color w:val="565353"/>
          <w:sz w:val="23"/>
          <w:szCs w:val="23"/>
        </w:rPr>
        <w:lastRenderedPageBreak/>
        <w:drawing>
          <wp:inline distT="0" distB="0" distL="0" distR="0">
            <wp:extent cx="6288405" cy="3510915"/>
            <wp:effectExtent l="0" t="0" r="0" b="0"/>
            <wp:docPr id="2" name="Picture 2" descr="Arduino-smoke-detector-shield-PCB-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smoke-detector-shield-PCB-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510915"/>
                    </a:xfrm>
                    <a:prstGeom prst="rect">
                      <a:avLst/>
                    </a:prstGeom>
                    <a:noFill/>
                    <a:ln>
                      <a:noFill/>
                    </a:ln>
                  </pic:spPr>
                </pic:pic>
              </a:graphicData>
            </a:graphic>
          </wp:inline>
        </w:drawing>
      </w:r>
    </w:p>
    <w:p w:rsidR="008A144A" w:rsidRPr="008A144A" w:rsidRDefault="008A144A" w:rsidP="008A144A">
      <w:pPr>
        <w:shd w:val="clear" w:color="auto" w:fill="FFFFFF"/>
        <w:spacing w:before="101" w:after="101" w:line="240" w:lineRule="auto"/>
        <w:ind w:left="101" w:right="101"/>
        <w:jc w:val="both"/>
        <w:rPr>
          <w:ins w:id="6" w:author="Unknown"/>
          <w:rFonts w:ascii="Roboto" w:eastAsia="Times New Roman" w:hAnsi="Roboto" w:cs="Times New Roman"/>
          <w:color w:val="565353"/>
          <w:sz w:val="23"/>
          <w:szCs w:val="23"/>
        </w:rPr>
      </w:pPr>
      <w:ins w:id="7" w:author="Unknown">
        <w:r w:rsidRPr="008A144A">
          <w:rPr>
            <w:rFonts w:ascii="Roboto" w:eastAsia="Times New Roman" w:hAnsi="Roboto" w:cs="Times New Roman"/>
            <w:color w:val="565353"/>
            <w:sz w:val="23"/>
            <w:szCs w:val="23"/>
          </w:rPr>
          <w:t>.</w:t>
        </w:r>
      </w:ins>
    </w:p>
    <w:p w:rsidR="008A144A" w:rsidRDefault="008A144A"/>
    <w:p w:rsidR="008A144A" w:rsidRDefault="008A144A" w:rsidP="008A144A">
      <w:pPr>
        <w:pStyle w:val="Heading3"/>
        <w:shd w:val="clear" w:color="auto" w:fill="FFFFFF"/>
        <w:spacing w:before="165" w:beforeAutospacing="0" w:after="165" w:afterAutospacing="0"/>
        <w:jc w:val="both"/>
        <w:rPr>
          <w:rFonts w:ascii="Roboto" w:hAnsi="Roboto"/>
          <w:color w:val="333333"/>
          <w:sz w:val="30"/>
          <w:szCs w:val="30"/>
        </w:rPr>
      </w:pPr>
      <w:r>
        <w:rPr>
          <w:rFonts w:ascii="Roboto" w:hAnsi="Roboto"/>
          <w:color w:val="333333"/>
          <w:sz w:val="30"/>
          <w:szCs w:val="30"/>
        </w:rPr>
        <w:t>Circuit Explanation:</w:t>
      </w:r>
    </w:p>
    <w:p w:rsidR="008A144A" w:rsidRDefault="008A144A" w:rsidP="008A144A">
      <w:pPr>
        <w:pStyle w:val="rtejustify"/>
        <w:shd w:val="clear" w:color="auto" w:fill="FFFFFF"/>
        <w:spacing w:before="101" w:beforeAutospacing="0" w:after="101" w:afterAutospacing="0"/>
        <w:ind w:left="101" w:right="101"/>
        <w:jc w:val="both"/>
        <w:rPr>
          <w:rFonts w:ascii="Roboto" w:hAnsi="Roboto"/>
          <w:color w:val="565353"/>
          <w:sz w:val="23"/>
          <w:szCs w:val="23"/>
        </w:rPr>
      </w:pPr>
      <w:r>
        <w:rPr>
          <w:rFonts w:ascii="Roboto" w:hAnsi="Roboto"/>
          <w:color w:val="565353"/>
          <w:sz w:val="23"/>
          <w:szCs w:val="23"/>
        </w:rPr>
        <w:t>In this Smoke Detector Circuit with </w:t>
      </w:r>
      <w:proofErr w:type="spellStart"/>
      <w:r>
        <w:rPr>
          <w:rFonts w:ascii="Roboto" w:hAnsi="Roboto"/>
          <w:color w:val="565353"/>
          <w:sz w:val="23"/>
          <w:szCs w:val="23"/>
        </w:rPr>
        <w:t>Arduino</w:t>
      </w:r>
      <w:proofErr w:type="spellEnd"/>
      <w:r>
        <w:rPr>
          <w:rFonts w:ascii="Roboto" w:hAnsi="Roboto"/>
          <w:color w:val="565353"/>
          <w:sz w:val="23"/>
          <w:szCs w:val="23"/>
        </w:rPr>
        <w:t>, we have used a </w:t>
      </w:r>
      <w:r>
        <w:rPr>
          <w:rStyle w:val="Strong"/>
          <w:rFonts w:ascii="Roboto" w:hAnsi="Roboto"/>
          <w:color w:val="565353"/>
          <w:sz w:val="23"/>
          <w:szCs w:val="23"/>
        </w:rPr>
        <w:t>MQ2 Gas Sensor</w:t>
      </w:r>
      <w:r>
        <w:rPr>
          <w:rFonts w:ascii="Roboto" w:hAnsi="Roboto"/>
          <w:color w:val="565353"/>
          <w:sz w:val="23"/>
          <w:szCs w:val="23"/>
        </w:rPr>
        <w:t> to detect preset smoke in the air. A </w:t>
      </w:r>
      <w:r>
        <w:rPr>
          <w:rStyle w:val="Strong"/>
          <w:rFonts w:ascii="Roboto" w:hAnsi="Roboto"/>
          <w:color w:val="565353"/>
          <w:sz w:val="23"/>
          <w:szCs w:val="23"/>
        </w:rPr>
        <w:t>16x2 LCD is used for displaying the PPM value of Smoke</w:t>
      </w:r>
      <w:r>
        <w:rPr>
          <w:rFonts w:ascii="Roboto" w:hAnsi="Roboto"/>
          <w:color w:val="565353"/>
          <w:sz w:val="23"/>
          <w:szCs w:val="23"/>
        </w:rPr>
        <w:t>. And an </w:t>
      </w:r>
      <w:r>
        <w:rPr>
          <w:rStyle w:val="Strong"/>
          <w:rFonts w:ascii="Roboto" w:hAnsi="Roboto"/>
          <w:color w:val="565353"/>
          <w:sz w:val="23"/>
          <w:szCs w:val="23"/>
        </w:rPr>
        <w:t>LM358 IC</w:t>
      </w:r>
      <w:r>
        <w:rPr>
          <w:rFonts w:ascii="Roboto" w:hAnsi="Roboto"/>
          <w:color w:val="565353"/>
          <w:sz w:val="23"/>
          <w:szCs w:val="23"/>
        </w:rPr>
        <w:t> for converting smoke sensor output into digital form (this function is optional). A </w:t>
      </w:r>
      <w:r>
        <w:rPr>
          <w:rStyle w:val="Strong"/>
          <w:rFonts w:ascii="Roboto" w:hAnsi="Roboto"/>
          <w:color w:val="565353"/>
          <w:sz w:val="23"/>
          <w:szCs w:val="23"/>
        </w:rPr>
        <w:t>buzzer</w:t>
      </w:r>
      <w:r>
        <w:rPr>
          <w:rFonts w:ascii="Roboto" w:hAnsi="Roboto"/>
          <w:color w:val="565353"/>
          <w:sz w:val="23"/>
          <w:szCs w:val="23"/>
        </w:rPr>
        <w:t> is placed as an alarm which gets triggered when smoke level goes beyond 1000 PPM.</w:t>
      </w:r>
    </w:p>
    <w:p w:rsidR="008A144A" w:rsidRDefault="008A144A" w:rsidP="008A144A">
      <w:pPr>
        <w:pStyle w:val="rtejustify"/>
        <w:shd w:val="clear" w:color="auto" w:fill="FFFFFF"/>
        <w:spacing w:before="101" w:beforeAutospacing="0" w:after="101" w:afterAutospacing="0"/>
        <w:ind w:left="101" w:right="101"/>
        <w:jc w:val="both"/>
        <w:rPr>
          <w:rFonts w:ascii="Roboto" w:hAnsi="Roboto"/>
          <w:color w:val="565353"/>
          <w:sz w:val="23"/>
          <w:szCs w:val="23"/>
        </w:rPr>
      </w:pPr>
      <w:r>
        <w:rPr>
          <w:rFonts w:ascii="Roboto" w:hAnsi="Roboto"/>
          <w:color w:val="565353"/>
          <w:sz w:val="23"/>
          <w:szCs w:val="23"/>
        </w:rPr>
        <w:t xml:space="preserve">Circuit connections for this project are very </w:t>
      </w:r>
      <w:proofErr w:type="gramStart"/>
      <w:r>
        <w:rPr>
          <w:rFonts w:ascii="Roboto" w:hAnsi="Roboto"/>
          <w:color w:val="565353"/>
          <w:sz w:val="23"/>
          <w:szCs w:val="23"/>
        </w:rPr>
        <w:t>simple,</w:t>
      </w:r>
      <w:proofErr w:type="gramEnd"/>
      <w:r>
        <w:rPr>
          <w:rFonts w:ascii="Roboto" w:hAnsi="Roboto"/>
          <w:color w:val="565353"/>
          <w:sz w:val="23"/>
          <w:szCs w:val="23"/>
        </w:rPr>
        <w:t xml:space="preserve"> we have a </w:t>
      </w:r>
      <w:r>
        <w:rPr>
          <w:rStyle w:val="Strong"/>
          <w:rFonts w:ascii="Roboto" w:hAnsi="Roboto"/>
          <w:color w:val="565353"/>
          <w:sz w:val="23"/>
          <w:szCs w:val="23"/>
        </w:rPr>
        <w:t>Comparator Circuit</w:t>
      </w:r>
      <w:r>
        <w:rPr>
          <w:rFonts w:ascii="Roboto" w:hAnsi="Roboto"/>
          <w:color w:val="565353"/>
          <w:sz w:val="23"/>
          <w:szCs w:val="23"/>
        </w:rPr>
        <w:t xml:space="preserve"> for comparing output voltage of smoke sensor with preset voltage (output connected at pin D7). Also smoke sensor output is connected at an analog pin of </w:t>
      </w:r>
      <w:proofErr w:type="spellStart"/>
      <w:r>
        <w:rPr>
          <w:rFonts w:ascii="Roboto" w:hAnsi="Roboto"/>
          <w:color w:val="565353"/>
          <w:sz w:val="23"/>
          <w:szCs w:val="23"/>
        </w:rPr>
        <w:t>Arduino</w:t>
      </w:r>
      <w:proofErr w:type="spellEnd"/>
      <w:r>
        <w:rPr>
          <w:rFonts w:ascii="Roboto" w:hAnsi="Roboto"/>
          <w:color w:val="565353"/>
          <w:sz w:val="23"/>
          <w:szCs w:val="23"/>
        </w:rPr>
        <w:t xml:space="preserve"> (A0). Buzzer is connected at Pin D9. And LCD connections are same as </w:t>
      </w:r>
      <w:proofErr w:type="spellStart"/>
      <w:r>
        <w:rPr>
          <w:rFonts w:ascii="Roboto" w:hAnsi="Roboto"/>
          <w:color w:val="565353"/>
          <w:sz w:val="23"/>
          <w:szCs w:val="23"/>
        </w:rPr>
        <w:t>Arduino</w:t>
      </w:r>
      <w:proofErr w:type="spellEnd"/>
      <w:r>
        <w:rPr>
          <w:rFonts w:ascii="Roboto" w:hAnsi="Roboto"/>
          <w:color w:val="565353"/>
          <w:sz w:val="23"/>
          <w:szCs w:val="23"/>
        </w:rPr>
        <w:t xml:space="preserve"> LCD examples that are available in </w:t>
      </w:r>
      <w:proofErr w:type="spellStart"/>
      <w:r>
        <w:rPr>
          <w:rFonts w:ascii="Roboto" w:hAnsi="Roboto"/>
          <w:color w:val="565353"/>
          <w:sz w:val="23"/>
          <w:szCs w:val="23"/>
        </w:rPr>
        <w:t>Arduino</w:t>
      </w:r>
      <w:proofErr w:type="spellEnd"/>
      <w:r>
        <w:rPr>
          <w:rFonts w:ascii="Roboto" w:hAnsi="Roboto"/>
          <w:color w:val="565353"/>
          <w:sz w:val="23"/>
          <w:szCs w:val="23"/>
        </w:rPr>
        <w:t xml:space="preserve"> IDE (12, 11, 5, 4, 3, </w:t>
      </w:r>
      <w:proofErr w:type="gramStart"/>
      <w:r>
        <w:rPr>
          <w:rFonts w:ascii="Roboto" w:hAnsi="Roboto"/>
          <w:color w:val="565353"/>
          <w:sz w:val="23"/>
          <w:szCs w:val="23"/>
        </w:rPr>
        <w:t>2</w:t>
      </w:r>
      <w:proofErr w:type="gramEnd"/>
      <w:r>
        <w:rPr>
          <w:rFonts w:ascii="Roboto" w:hAnsi="Roboto"/>
          <w:color w:val="565353"/>
          <w:sz w:val="23"/>
          <w:szCs w:val="23"/>
        </w:rPr>
        <w:t>). Remaining connections are shown in the circuit diagram.</w:t>
      </w:r>
    </w:p>
    <w:p w:rsidR="008A144A" w:rsidRDefault="008A144A"/>
    <w:p w:rsidR="008A144A" w:rsidRDefault="008A144A">
      <w:bookmarkStart w:id="8" w:name="_GoBack"/>
      <w:bookmarkEnd w:id="8"/>
    </w:p>
    <w:sectPr w:rsidR="008A1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E4C4E"/>
    <w:multiLevelType w:val="multilevel"/>
    <w:tmpl w:val="2E72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1A0C04"/>
    <w:multiLevelType w:val="multilevel"/>
    <w:tmpl w:val="6EFA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44A"/>
    <w:rsid w:val="008A144A"/>
    <w:rsid w:val="00FF3D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14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144A"/>
    <w:rPr>
      <w:b/>
      <w:bCs/>
    </w:rPr>
  </w:style>
  <w:style w:type="paragraph" w:styleId="BalloonText">
    <w:name w:val="Balloon Text"/>
    <w:basedOn w:val="Normal"/>
    <w:link w:val="BalloonTextChar"/>
    <w:uiPriority w:val="99"/>
    <w:semiHidden/>
    <w:unhideWhenUsed/>
    <w:rsid w:val="008A1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44A"/>
    <w:rPr>
      <w:rFonts w:ascii="Tahoma" w:hAnsi="Tahoma" w:cs="Tahoma"/>
      <w:sz w:val="16"/>
      <w:szCs w:val="16"/>
    </w:rPr>
  </w:style>
  <w:style w:type="character" w:customStyle="1" w:styleId="Heading3Char">
    <w:name w:val="Heading 3 Char"/>
    <w:basedOn w:val="DefaultParagraphFont"/>
    <w:link w:val="Heading3"/>
    <w:uiPriority w:val="9"/>
    <w:rsid w:val="008A144A"/>
    <w:rPr>
      <w:rFonts w:ascii="Times New Roman" w:eastAsia="Times New Roman" w:hAnsi="Times New Roman" w:cs="Times New Roman"/>
      <w:b/>
      <w:bCs/>
      <w:sz w:val="27"/>
      <w:szCs w:val="27"/>
    </w:rPr>
  </w:style>
  <w:style w:type="paragraph" w:customStyle="1" w:styleId="rtejustify">
    <w:name w:val="rtejustify"/>
    <w:basedOn w:val="Normal"/>
    <w:rsid w:val="008A14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4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14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144A"/>
    <w:rPr>
      <w:b/>
      <w:bCs/>
    </w:rPr>
  </w:style>
  <w:style w:type="paragraph" w:styleId="BalloonText">
    <w:name w:val="Balloon Text"/>
    <w:basedOn w:val="Normal"/>
    <w:link w:val="BalloonTextChar"/>
    <w:uiPriority w:val="99"/>
    <w:semiHidden/>
    <w:unhideWhenUsed/>
    <w:rsid w:val="008A1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44A"/>
    <w:rPr>
      <w:rFonts w:ascii="Tahoma" w:hAnsi="Tahoma" w:cs="Tahoma"/>
      <w:sz w:val="16"/>
      <w:szCs w:val="16"/>
    </w:rPr>
  </w:style>
  <w:style w:type="character" w:customStyle="1" w:styleId="Heading3Char">
    <w:name w:val="Heading 3 Char"/>
    <w:basedOn w:val="DefaultParagraphFont"/>
    <w:link w:val="Heading3"/>
    <w:uiPriority w:val="9"/>
    <w:rsid w:val="008A144A"/>
    <w:rPr>
      <w:rFonts w:ascii="Times New Roman" w:eastAsia="Times New Roman" w:hAnsi="Times New Roman" w:cs="Times New Roman"/>
      <w:b/>
      <w:bCs/>
      <w:sz w:val="27"/>
      <w:szCs w:val="27"/>
    </w:rPr>
  </w:style>
  <w:style w:type="paragraph" w:customStyle="1" w:styleId="rtejustify">
    <w:name w:val="rtejustify"/>
    <w:basedOn w:val="Normal"/>
    <w:rsid w:val="008A14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22326">
      <w:bodyDiv w:val="1"/>
      <w:marLeft w:val="0"/>
      <w:marRight w:val="0"/>
      <w:marTop w:val="0"/>
      <w:marBottom w:val="0"/>
      <w:divBdr>
        <w:top w:val="none" w:sz="0" w:space="0" w:color="auto"/>
        <w:left w:val="none" w:sz="0" w:space="0" w:color="auto"/>
        <w:bottom w:val="none" w:sz="0" w:space="0" w:color="auto"/>
        <w:right w:val="none" w:sz="0" w:space="0" w:color="auto"/>
      </w:divBdr>
    </w:div>
    <w:div w:id="209007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rcuitdigest.com/article/easyeda-for-circuit-desig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asyeda.com/circuitdigest/Smoke_Detector_Arduino_Shield-kEQca75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2018-03-29T10:27:00Z</dcterms:created>
  <dcterms:modified xsi:type="dcterms:W3CDTF">2018-03-29T10:45:00Z</dcterms:modified>
</cp:coreProperties>
</file>